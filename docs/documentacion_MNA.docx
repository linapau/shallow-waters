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FBACB" w14:textId="77777777" w:rsidR="00A8165F" w:rsidRDefault="00F40CB8">
      <w:pPr>
        <w:rPr>
          <w:lang w:val="es-UY"/>
        </w:rPr>
      </w:pPr>
      <w:r>
        <w:rPr>
          <w:lang w:val="es-UY"/>
        </w:rPr>
        <w:t>Modelación Numérica de la Atmósfera</w:t>
      </w:r>
    </w:p>
    <w:p w14:paraId="1A6DB319" w14:textId="77777777" w:rsidR="00F40CB8" w:rsidRDefault="00F40CB8">
      <w:pPr>
        <w:rPr>
          <w:lang w:val="es-UY"/>
        </w:rPr>
      </w:pPr>
      <w:r>
        <w:rPr>
          <w:lang w:val="es-UY"/>
        </w:rPr>
        <w:br w:type="page"/>
      </w:r>
    </w:p>
    <w:p w14:paraId="7D7C8624" w14:textId="77777777" w:rsidR="00C33C8C" w:rsidRPr="00C33C8C" w:rsidRDefault="00C33C8C" w:rsidP="00A71CB9">
      <w:pPr>
        <w:jc w:val="both"/>
        <w:rPr>
          <w:rFonts w:eastAsiaTheme="minorEastAsia"/>
          <w:b/>
          <w:lang w:val="es-UY"/>
        </w:rPr>
      </w:pPr>
      <w:r w:rsidRPr="00C33C8C">
        <w:rPr>
          <w:rFonts w:eastAsiaTheme="minorEastAsia"/>
          <w:lang w:val="es-UY"/>
        </w:rPr>
        <w:lastRenderedPageBreak/>
        <w:t>El presente trabajo se basa en el estudio realizado por David Adamec</w:t>
      </w:r>
      <w:r>
        <w:rPr>
          <w:rFonts w:eastAsiaTheme="minorEastAsia"/>
          <w:lang w:val="es-UY"/>
        </w:rPr>
        <w:t xml:space="preserve"> y James O’Brien en 1978 titulado </w:t>
      </w:r>
      <w:r w:rsidRPr="001B2DB4">
        <w:rPr>
          <w:rFonts w:eastAsiaTheme="minorEastAsia"/>
          <w:i/>
          <w:lang w:val="es-UY"/>
        </w:rPr>
        <w:t>The Seasonal Upwelling in the Gulf of Guinea Due to Remote Forcing.</w:t>
      </w:r>
    </w:p>
    <w:p w14:paraId="2D331EE5" w14:textId="77777777" w:rsidR="00F40CB8" w:rsidRPr="001B2DB4" w:rsidRDefault="00F40CB8" w:rsidP="00A71CB9">
      <w:pPr>
        <w:jc w:val="both"/>
        <w:rPr>
          <w:b/>
          <w:lang w:val="es-UY"/>
        </w:rPr>
      </w:pPr>
      <w:r w:rsidRPr="001B2DB4">
        <w:rPr>
          <w:b/>
          <w:lang w:val="es-UY"/>
        </w:rPr>
        <w:t>Objetivos:</w:t>
      </w:r>
    </w:p>
    <w:p w14:paraId="1D350EEF" w14:textId="77777777" w:rsidR="001B2DB4" w:rsidRPr="001B2DB4" w:rsidRDefault="00F40CB8" w:rsidP="001B2DB4">
      <w:pPr>
        <w:pStyle w:val="Prrafodelista"/>
        <w:numPr>
          <w:ilvl w:val="0"/>
          <w:numId w:val="1"/>
        </w:numPr>
        <w:jc w:val="both"/>
        <w:rPr>
          <w:rFonts w:eastAsiaTheme="minorEastAsia"/>
          <w:lang w:val="es-UY"/>
        </w:rPr>
      </w:pPr>
      <w:r w:rsidRPr="00A71CB9">
        <w:rPr>
          <w:lang w:val="es-UY"/>
        </w:rPr>
        <w:t xml:space="preserve">Implementar un modelo lineal en el plano </w:t>
      </w:r>
      <m:oMath>
        <m:r>
          <w:rPr>
            <w:rFonts w:ascii="Cambria Math" w:hAnsi="Cambria Math"/>
            <w:lang w:val="es-UY"/>
          </w:rPr>
          <m:t>β</m:t>
        </m:r>
      </m:oMath>
      <w:r w:rsidRPr="00A71CB9">
        <w:rPr>
          <w:rFonts w:eastAsiaTheme="minorEastAsia"/>
          <w:lang w:val="es-UY"/>
        </w:rPr>
        <w:t xml:space="preserve"> </w:t>
      </w:r>
      <w:r w:rsidR="005B56C9">
        <w:rPr>
          <w:rFonts w:eastAsiaTheme="minorEastAsia"/>
          <w:lang w:val="es-UY"/>
        </w:rPr>
        <w:t>de las</w:t>
      </w:r>
      <w:r w:rsidRPr="00A71CB9">
        <w:rPr>
          <w:rFonts w:eastAsiaTheme="minorEastAsia"/>
          <w:lang w:val="es-UY"/>
        </w:rPr>
        <w:t xml:space="preserve"> ecuaciones de aguas someras en una cuenca que se aproxima a la del Oc</w:t>
      </w:r>
      <w:r w:rsidR="001B2DB4">
        <w:rPr>
          <w:rFonts w:eastAsiaTheme="minorEastAsia"/>
          <w:lang w:val="es-UY"/>
        </w:rPr>
        <w:t>éano Atlántico tropical</w:t>
      </w:r>
      <w:r w:rsidR="00C33C8C">
        <w:rPr>
          <w:rFonts w:eastAsiaTheme="minorEastAsia"/>
          <w:lang w:val="es-UY"/>
        </w:rPr>
        <w:t>.</w:t>
      </w:r>
      <w:r w:rsidR="001B2DB4">
        <w:rPr>
          <w:rFonts w:eastAsiaTheme="minorEastAsia"/>
          <w:lang w:val="es-UY"/>
        </w:rPr>
        <w:t xml:space="preserve"> </w:t>
      </w:r>
    </w:p>
    <w:p w14:paraId="178AB534" w14:textId="77777777" w:rsidR="00F40CB8" w:rsidRDefault="00A13CB1" w:rsidP="00A71CB9">
      <w:pPr>
        <w:pStyle w:val="Prrafodelista"/>
        <w:numPr>
          <w:ilvl w:val="0"/>
          <w:numId w:val="1"/>
        </w:numPr>
        <w:jc w:val="both"/>
        <w:rPr>
          <w:rFonts w:eastAsiaTheme="minorEastAsia"/>
          <w:lang w:val="es-UY"/>
        </w:rPr>
      </w:pPr>
      <w:r>
        <w:rPr>
          <w:rFonts w:eastAsiaTheme="minorEastAsia"/>
          <w:lang w:val="es-UY"/>
        </w:rPr>
        <w:t>Mostrar</w:t>
      </w:r>
      <w:r w:rsidR="00F40CB8" w:rsidRPr="00A71CB9">
        <w:rPr>
          <w:rFonts w:eastAsiaTheme="minorEastAsia"/>
          <w:lang w:val="es-UY"/>
        </w:rPr>
        <w:t xml:space="preserve"> que un incremento en el</w:t>
      </w:r>
      <w:r w:rsidR="00B74EF4">
        <w:rPr>
          <w:rFonts w:eastAsiaTheme="minorEastAsia"/>
          <w:lang w:val="es-UY"/>
        </w:rPr>
        <w:t xml:space="preserve"> esfuerzo del</w:t>
      </w:r>
      <w:r w:rsidR="00F40CB8" w:rsidRPr="00A71CB9">
        <w:rPr>
          <w:rFonts w:eastAsiaTheme="minorEastAsia"/>
          <w:lang w:val="es-UY"/>
        </w:rPr>
        <w:t xml:space="preserve"> viento hacia el </w:t>
      </w:r>
      <w:r w:rsidR="00A71CB9" w:rsidRPr="00A71CB9">
        <w:rPr>
          <w:rFonts w:eastAsiaTheme="minorEastAsia"/>
          <w:lang w:val="es-UY"/>
        </w:rPr>
        <w:t>oeste de 0.025 N/m</w:t>
      </w:r>
      <w:r w:rsidR="00A71CB9" w:rsidRPr="00A71CB9">
        <w:rPr>
          <w:rFonts w:eastAsiaTheme="minorEastAsia"/>
          <w:vertAlign w:val="superscript"/>
          <w:lang w:val="es-UY"/>
        </w:rPr>
        <w:t>2</w:t>
      </w:r>
      <w:r w:rsidR="00A71CB9" w:rsidRPr="00A71CB9">
        <w:rPr>
          <w:rFonts w:eastAsiaTheme="minorEastAsia"/>
          <w:lang w:val="es-UY"/>
        </w:rPr>
        <w:t xml:space="preserve"> en el Atlántico oeste excita una onda de que se propaga hacia el este sobre el ecuador, </w:t>
      </w:r>
      <w:r w:rsidR="005B56C9">
        <w:rPr>
          <w:rFonts w:eastAsiaTheme="minorEastAsia"/>
          <w:lang w:val="es-UY"/>
        </w:rPr>
        <w:t xml:space="preserve">que </w:t>
      </w:r>
      <w:r w:rsidR="00A71CB9" w:rsidRPr="00A71CB9">
        <w:rPr>
          <w:rFonts w:eastAsiaTheme="minorEastAsia"/>
          <w:lang w:val="es-UY"/>
        </w:rPr>
        <w:t>luego se mueve hacia el polo a lo largo de la frontera este, y produce afloramiento en el Golfo de Guinea.</w:t>
      </w:r>
    </w:p>
    <w:p w14:paraId="3F563F38" w14:textId="77777777" w:rsidR="001B2DB4" w:rsidRPr="00A13CB1" w:rsidRDefault="001B2DB4" w:rsidP="00A13CB1">
      <w:pPr>
        <w:pStyle w:val="Prrafodelista"/>
        <w:numPr>
          <w:ilvl w:val="0"/>
          <w:numId w:val="1"/>
        </w:numPr>
        <w:jc w:val="both"/>
        <w:rPr>
          <w:rFonts w:eastAsiaTheme="minorEastAsia"/>
          <w:lang w:val="es-UY"/>
        </w:rPr>
      </w:pPr>
      <w:r>
        <w:rPr>
          <w:rFonts w:eastAsiaTheme="minorEastAsia"/>
          <w:lang w:val="es-UY"/>
        </w:rPr>
        <w:t>Hacer un análisis de estabilidad para el esquema planteado.</w:t>
      </w:r>
    </w:p>
    <w:p w14:paraId="6AC40B14" w14:textId="77777777" w:rsidR="00F40CB8" w:rsidRDefault="00F40CB8" w:rsidP="00A71CB9">
      <w:pPr>
        <w:jc w:val="both"/>
        <w:rPr>
          <w:rFonts w:eastAsiaTheme="minorEastAsia"/>
          <w:b/>
          <w:lang w:val="es-UY"/>
        </w:rPr>
      </w:pPr>
      <w:r w:rsidRPr="001B2DB4">
        <w:rPr>
          <w:rFonts w:eastAsiaTheme="minorEastAsia"/>
          <w:b/>
          <w:lang w:val="es-UY"/>
        </w:rPr>
        <w:t>Introducción:</w:t>
      </w:r>
    </w:p>
    <w:p w14:paraId="7DE9DFE5" w14:textId="77777777" w:rsidR="00982EEF" w:rsidRDefault="004273A6" w:rsidP="00982EEF">
      <w:pPr>
        <w:jc w:val="both"/>
        <w:rPr>
          <w:rFonts w:eastAsiaTheme="minorEastAsia"/>
          <w:lang w:val="es-UY"/>
        </w:rPr>
      </w:pPr>
      <w:r>
        <w:rPr>
          <w:rFonts w:eastAsiaTheme="minorEastAsia"/>
          <w:lang w:val="es-UY"/>
        </w:rPr>
        <w:t>El afloramiento en las costas es un evento en el cual las aguas cálidas se reemplazan por aguas más profundas, frías y ricas en nutrientes</w:t>
      </w:r>
      <w:r w:rsidR="00E85A4A">
        <w:rPr>
          <w:rFonts w:eastAsiaTheme="minorEastAsia"/>
          <w:lang w:val="es-UY"/>
        </w:rPr>
        <w:t>, y es una respuesta al transporte de Ekman</w:t>
      </w:r>
      <w:r>
        <w:rPr>
          <w:rFonts w:eastAsiaTheme="minorEastAsia"/>
          <w:lang w:val="es-UY"/>
        </w:rPr>
        <w:t>. Los afloramientos más notorios se producen en las costas oeste de los continentes</w:t>
      </w:r>
      <w:r w:rsidR="001B2DB4">
        <w:rPr>
          <w:rFonts w:eastAsiaTheme="minorEastAsia"/>
          <w:lang w:val="es-UY"/>
        </w:rPr>
        <w:t xml:space="preserve">, pero también ocurren a lo largo del ecuador, aunque la dinámica </w:t>
      </w:r>
      <w:r w:rsidR="005B56C9">
        <w:rPr>
          <w:rFonts w:eastAsiaTheme="minorEastAsia"/>
          <w:lang w:val="es-UY"/>
        </w:rPr>
        <w:t>es</w:t>
      </w:r>
      <w:r w:rsidR="001B2DB4">
        <w:rPr>
          <w:rFonts w:eastAsiaTheme="minorEastAsia"/>
          <w:lang w:val="es-UY"/>
        </w:rPr>
        <w:t xml:space="preserve"> diferente. </w:t>
      </w:r>
      <w:r w:rsidR="002C736B">
        <w:rPr>
          <w:rFonts w:eastAsiaTheme="minorEastAsia"/>
          <w:lang w:val="es-UY"/>
        </w:rPr>
        <w:t>Otra área importante de afloramiento es en la frontera norte del Golfo de Guinea (ver figura</w:t>
      </w:r>
      <w:r w:rsidR="00982EEF">
        <w:rPr>
          <w:rFonts w:eastAsiaTheme="minorEastAsia"/>
          <w:lang w:val="es-UY"/>
        </w:rPr>
        <w:t xml:space="preserve"> 1). Éste es un fenómeno de gran escala que dura meses</w:t>
      </w:r>
      <w:r w:rsidR="005B56C9">
        <w:rPr>
          <w:rFonts w:eastAsiaTheme="minorEastAsia"/>
          <w:lang w:val="es-UY"/>
        </w:rPr>
        <w:t>,</w:t>
      </w:r>
      <w:r w:rsidR="00982EEF" w:rsidRPr="00982EEF">
        <w:rPr>
          <w:rFonts w:eastAsiaTheme="minorEastAsia"/>
          <w:lang w:val="es-UY"/>
        </w:rPr>
        <w:t xml:space="preserve"> </w:t>
      </w:r>
      <w:r w:rsidR="00982EEF">
        <w:rPr>
          <w:rFonts w:eastAsiaTheme="minorEastAsia"/>
          <w:lang w:val="es-UY"/>
        </w:rPr>
        <w:t>desde principios de julio hasta septiembre.</w:t>
      </w:r>
    </w:p>
    <w:p w14:paraId="103F4809" w14:textId="77777777" w:rsidR="00A13CB1" w:rsidRDefault="00A13CB1" w:rsidP="00982EEF">
      <w:pPr>
        <w:jc w:val="center"/>
        <w:rPr>
          <w:lang w:val="es-UY"/>
        </w:rPr>
      </w:pPr>
      <w:r>
        <w:rPr>
          <w:rFonts w:eastAsiaTheme="minorEastAsia"/>
          <w:noProof/>
        </w:rPr>
        <w:drawing>
          <wp:inline distT="0" distB="0" distL="0" distR="0" wp14:anchorId="583D1344" wp14:editId="3A18ED33">
            <wp:extent cx="2921330" cy="22356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046" cy="2249199"/>
                    </a:xfrm>
                    <a:prstGeom prst="rect">
                      <a:avLst/>
                    </a:prstGeom>
                    <a:noFill/>
                    <a:ln>
                      <a:noFill/>
                    </a:ln>
                  </pic:spPr>
                </pic:pic>
              </a:graphicData>
            </a:graphic>
          </wp:inline>
        </w:drawing>
      </w:r>
    </w:p>
    <w:p w14:paraId="66BB2DDA" w14:textId="120F0ED2" w:rsidR="00A13CB1" w:rsidRPr="00A13CB1" w:rsidRDefault="00A13CB1" w:rsidP="00A13CB1">
      <w:pPr>
        <w:pStyle w:val="Descripcin"/>
        <w:jc w:val="center"/>
        <w:rPr>
          <w:rFonts w:eastAsiaTheme="minorEastAsia"/>
          <w:lang w:val="es-UY"/>
        </w:rPr>
      </w:pPr>
      <w:r w:rsidRPr="00A13CB1">
        <w:rPr>
          <w:lang w:val="es-UY"/>
        </w:rPr>
        <w:t xml:space="preserve">Figura </w:t>
      </w:r>
      <w:r>
        <w:fldChar w:fldCharType="begin"/>
      </w:r>
      <w:r w:rsidRPr="00A13CB1">
        <w:rPr>
          <w:lang w:val="es-UY"/>
        </w:rPr>
        <w:instrText xml:space="preserve"> SEQ Figura \* ARABIC </w:instrText>
      </w:r>
      <w:r>
        <w:fldChar w:fldCharType="separate"/>
      </w:r>
      <w:r w:rsidR="009507F5">
        <w:rPr>
          <w:noProof/>
          <w:lang w:val="es-UY"/>
        </w:rPr>
        <w:t>1</w:t>
      </w:r>
      <w:r>
        <w:fldChar w:fldCharType="end"/>
      </w:r>
      <w:r w:rsidRPr="00A13CB1">
        <w:rPr>
          <w:lang w:val="es-UY"/>
        </w:rPr>
        <w:t>: Comparación entre la geometría del modelo y la Cuenca Atlántica ecuatorial</w:t>
      </w:r>
      <w:r w:rsidRPr="00A13CB1">
        <w:rPr>
          <w:noProof/>
          <w:lang w:val="es-UY"/>
        </w:rPr>
        <w:t>. El modelo tiene una extensión zonal de 5000 km y meridional de 3000 km.</w:t>
      </w:r>
      <w:r w:rsidR="00C64525">
        <w:rPr>
          <w:noProof/>
          <w:lang w:val="es-UY"/>
        </w:rPr>
        <w:t xml:space="preserve"> Fuente: Adamec y O’Brien (1978).</w:t>
      </w:r>
    </w:p>
    <w:p w14:paraId="35DAE0F5" w14:textId="77777777" w:rsidR="00371096" w:rsidRDefault="00C646DC" w:rsidP="00A71CB9">
      <w:pPr>
        <w:jc w:val="both"/>
        <w:rPr>
          <w:rFonts w:eastAsiaTheme="minorEastAsia"/>
          <w:noProof/>
          <w:lang w:val="es-UY"/>
        </w:rPr>
      </w:pPr>
      <w:r>
        <w:rPr>
          <w:rFonts w:eastAsiaTheme="minorEastAsia"/>
          <w:lang w:val="es-UY"/>
        </w:rPr>
        <w:t xml:space="preserve">La meteorología estival de la cuenca del Atlántico ecuatorial está dominada por los vientos hacia el oeste en el oeste y por el flujo monsónico hacia el norte en el este. Los anticiclones subtropicales sobre el océano </w:t>
      </w:r>
      <w:r w:rsidR="007F4212">
        <w:rPr>
          <w:rFonts w:eastAsiaTheme="minorEastAsia"/>
          <w:lang w:val="es-UY"/>
        </w:rPr>
        <w:t xml:space="preserve">y los vientos en el oeste </w:t>
      </w:r>
      <w:r>
        <w:rPr>
          <w:rFonts w:eastAsiaTheme="minorEastAsia"/>
          <w:lang w:val="es-UY"/>
        </w:rPr>
        <w:t xml:space="preserve">son </w:t>
      </w:r>
      <w:r w:rsidR="007F4212">
        <w:rPr>
          <w:rFonts w:eastAsiaTheme="minorEastAsia"/>
          <w:lang w:val="es-UY"/>
        </w:rPr>
        <w:t>más intensos durante el verano. El patrón general en los trópicos es un cinturón de altas presiones que solo se interrumpe por las bajas térmicas ubicadas sobre los continentes. Este patrón genera un gradiente de presión entre el continente y mar.</w:t>
      </w:r>
      <w:r w:rsidR="00371096" w:rsidRPr="00371096">
        <w:rPr>
          <w:rFonts w:eastAsiaTheme="minorEastAsia"/>
          <w:noProof/>
          <w:lang w:val="es-UY"/>
        </w:rPr>
        <w:t xml:space="preserve"> </w:t>
      </w:r>
    </w:p>
    <w:p w14:paraId="28F4EBE6" w14:textId="77777777" w:rsidR="003E0A07" w:rsidRDefault="00982EEF" w:rsidP="00A71CB9">
      <w:pPr>
        <w:jc w:val="both"/>
        <w:rPr>
          <w:rFonts w:eastAsiaTheme="minorEastAsia"/>
          <w:noProof/>
          <w:lang w:val="es-UY"/>
        </w:rPr>
      </w:pPr>
      <w:r>
        <w:rPr>
          <w:rFonts w:eastAsiaTheme="minorEastAsia"/>
          <w:noProof/>
          <w:lang w:val="es-UY"/>
        </w:rPr>
        <w:t>Existen observaciones que muestran que el flujo local de superficie está dominado por la Corriente de Guinea con dirección este, acompañada por una corriente con dirección oeste en</w:t>
      </w:r>
      <w:r w:rsidR="004143DC">
        <w:rPr>
          <w:rFonts w:eastAsiaTheme="minorEastAsia"/>
          <w:noProof/>
          <w:lang w:val="es-UY"/>
        </w:rPr>
        <w:t xml:space="preserve"> profundidad. Las únicas variaciones signifcativas </w:t>
      </w:r>
      <w:r w:rsidR="009309F6">
        <w:rPr>
          <w:rFonts w:eastAsiaTheme="minorEastAsia"/>
          <w:noProof/>
          <w:lang w:val="es-UY"/>
        </w:rPr>
        <w:t xml:space="preserve">en el flujo oceánico </w:t>
      </w:r>
      <w:r w:rsidR="000F5464">
        <w:rPr>
          <w:rFonts w:eastAsiaTheme="minorEastAsia"/>
          <w:noProof/>
          <w:lang w:val="es-UY"/>
        </w:rPr>
        <w:t>están relacionadas con el</w:t>
      </w:r>
      <w:r w:rsidR="00B304C6">
        <w:rPr>
          <w:rFonts w:eastAsiaTheme="minorEastAsia"/>
          <w:noProof/>
          <w:lang w:val="es-UY"/>
        </w:rPr>
        <w:t xml:space="preserve"> afloramiento.</w:t>
      </w:r>
      <w:r w:rsidR="000F5464">
        <w:rPr>
          <w:rFonts w:eastAsiaTheme="minorEastAsia"/>
          <w:noProof/>
          <w:lang w:val="es-UY"/>
        </w:rPr>
        <w:t xml:space="preserve"> </w:t>
      </w:r>
      <w:r w:rsidR="006D7B85">
        <w:rPr>
          <w:rFonts w:eastAsiaTheme="minorEastAsia"/>
          <w:noProof/>
          <w:lang w:val="es-UY"/>
        </w:rPr>
        <w:t>Puesto que no hay correlación entre los vientos locales y las temperaturas cercanas a la costa o cambios en la circulación oceánica local, es necesario buscar otro tipo de forzante mecánico.</w:t>
      </w:r>
      <w:r w:rsidR="00C33C8C">
        <w:rPr>
          <w:rFonts w:eastAsiaTheme="minorEastAsia"/>
          <w:noProof/>
          <w:lang w:val="es-UY"/>
        </w:rPr>
        <w:t xml:space="preserve"> Trabajos previos al de Adamec y </w:t>
      </w:r>
      <w:r w:rsidR="00264CE2">
        <w:rPr>
          <w:rFonts w:eastAsiaTheme="minorEastAsia"/>
          <w:noProof/>
          <w:lang w:val="es-UY"/>
        </w:rPr>
        <w:lastRenderedPageBreak/>
        <w:t>O’Brien dis</w:t>
      </w:r>
      <w:r w:rsidR="00C33C8C">
        <w:rPr>
          <w:rFonts w:eastAsiaTheme="minorEastAsia"/>
          <w:noProof/>
          <w:lang w:val="es-UY"/>
        </w:rPr>
        <w:t>cuten la posibilidad de que el afloramiento se deba a las ondas de Kelvin excitadas por un incremento en el esfuerzo del viento zonal. En el Atlántico tropical ocurren incrementos significativos en el esfuerzo del v</w:t>
      </w:r>
      <w:r w:rsidR="00264CE2">
        <w:rPr>
          <w:rFonts w:eastAsiaTheme="minorEastAsia"/>
          <w:noProof/>
          <w:lang w:val="es-UY"/>
        </w:rPr>
        <w:t>iento zonal a 3000 km de la cost</w:t>
      </w:r>
      <w:r w:rsidR="00C33C8C">
        <w:rPr>
          <w:rFonts w:eastAsiaTheme="minorEastAsia"/>
          <w:noProof/>
          <w:lang w:val="es-UY"/>
        </w:rPr>
        <w:t>a del Golfo de Guinea.</w:t>
      </w:r>
      <w:r w:rsidR="003E0A07">
        <w:rPr>
          <w:rFonts w:eastAsiaTheme="minorEastAsia"/>
          <w:noProof/>
          <w:lang w:val="es-UY"/>
        </w:rPr>
        <w:t xml:space="preserve"> </w:t>
      </w:r>
      <w:r w:rsidR="005F3E5F">
        <w:rPr>
          <w:rFonts w:eastAsiaTheme="minorEastAsia"/>
          <w:noProof/>
          <w:lang w:val="es-UY"/>
        </w:rPr>
        <w:t xml:space="preserve">Otros estudios revelan que </w:t>
      </w:r>
      <w:r w:rsidR="003E0A07">
        <w:rPr>
          <w:rFonts w:eastAsiaTheme="minorEastAsia"/>
          <w:noProof/>
          <w:lang w:val="es-UY"/>
        </w:rPr>
        <w:t>existe un aumento en el incremento del gradiente de presión zonal oceánico durante el verano en una banda comprendida entre 5° norte y sur en el Atlántico oeste.</w:t>
      </w:r>
    </w:p>
    <w:p w14:paraId="570AA8AD" w14:textId="77777777" w:rsidR="003E0A07" w:rsidRDefault="003E0A07" w:rsidP="00A71CB9">
      <w:pPr>
        <w:jc w:val="both"/>
        <w:rPr>
          <w:rFonts w:eastAsiaTheme="minorEastAsia"/>
          <w:noProof/>
          <w:lang w:val="es-UY"/>
        </w:rPr>
      </w:pPr>
      <w:r>
        <w:rPr>
          <w:rFonts w:eastAsiaTheme="minorEastAsia"/>
          <w:noProof/>
          <w:lang w:val="es-UY"/>
        </w:rPr>
        <w:t>La correlación entre el gradiente de presión zonal y el esfuerzo del viento zonal es alta.</w:t>
      </w:r>
      <w:r w:rsidR="00C55EE3">
        <w:rPr>
          <w:rFonts w:eastAsiaTheme="minorEastAsia"/>
          <w:noProof/>
          <w:lang w:val="es-UY"/>
        </w:rPr>
        <w:t xml:space="preserve"> La figura 2 muestra el ciclo anual del esfuerzo del viento zonal. Los valores máximos se alcanzan a mediados del verano y los mínimos al principio de la primavera. La ocurrencia del gradiente de presión zonal durante el período de aumento de vientos del este es consistente con la ocurrencia de ondas de Kelvin de baja frecuencia.</w:t>
      </w:r>
    </w:p>
    <w:p w14:paraId="4EF5D1AF" w14:textId="77777777" w:rsidR="00264CE2" w:rsidRDefault="00264CE2" w:rsidP="00264CE2">
      <w:pPr>
        <w:keepNext/>
        <w:jc w:val="center"/>
      </w:pPr>
      <w:r>
        <w:rPr>
          <w:rFonts w:eastAsiaTheme="minorEastAsia"/>
          <w:noProof/>
        </w:rPr>
        <w:drawing>
          <wp:inline distT="0" distB="0" distL="0" distR="0" wp14:anchorId="4E72DBBD" wp14:editId="2764D281">
            <wp:extent cx="3087370" cy="21615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7370" cy="2161540"/>
                    </a:xfrm>
                    <a:prstGeom prst="rect">
                      <a:avLst/>
                    </a:prstGeom>
                    <a:noFill/>
                    <a:ln>
                      <a:noFill/>
                    </a:ln>
                  </pic:spPr>
                </pic:pic>
              </a:graphicData>
            </a:graphic>
          </wp:inline>
        </w:drawing>
      </w:r>
    </w:p>
    <w:p w14:paraId="477A0270" w14:textId="4F524006" w:rsidR="00264CE2" w:rsidRDefault="00264CE2" w:rsidP="00264CE2">
      <w:pPr>
        <w:pStyle w:val="Descripcin"/>
        <w:jc w:val="center"/>
        <w:rPr>
          <w:rFonts w:eastAsiaTheme="minorEastAsia"/>
          <w:noProof/>
          <w:lang w:val="es-UY"/>
        </w:rPr>
      </w:pPr>
      <w:r w:rsidRPr="00C64525">
        <w:rPr>
          <w:lang w:val="es-UY"/>
        </w:rPr>
        <w:t xml:space="preserve">Figura </w:t>
      </w:r>
      <w:r>
        <w:fldChar w:fldCharType="begin"/>
      </w:r>
      <w:r w:rsidRPr="00C64525">
        <w:rPr>
          <w:lang w:val="es-UY"/>
        </w:rPr>
        <w:instrText xml:space="preserve"> SEQ Figura \* ARABIC </w:instrText>
      </w:r>
      <w:r>
        <w:fldChar w:fldCharType="separate"/>
      </w:r>
      <w:r w:rsidR="009507F5">
        <w:rPr>
          <w:noProof/>
          <w:lang w:val="es-UY"/>
        </w:rPr>
        <w:t>2</w:t>
      </w:r>
      <w:r>
        <w:fldChar w:fldCharType="end"/>
      </w:r>
      <w:r w:rsidR="00C64525" w:rsidRPr="00C64525">
        <w:rPr>
          <w:lang w:val="es-UY"/>
        </w:rPr>
        <w:t>:</w:t>
      </w:r>
      <w:r w:rsidR="00C64525">
        <w:rPr>
          <w:lang w:val="es-UY"/>
        </w:rPr>
        <w:t xml:space="preserve"> Promedios mensuales del esfuerzo del viento (30-40°W, 0-10°S) en el período 1947-54.</w:t>
      </w:r>
      <w:r w:rsidR="00C64525" w:rsidRPr="00C64525">
        <w:rPr>
          <w:lang w:val="es-UY"/>
        </w:rPr>
        <w:t xml:space="preserve"> </w:t>
      </w:r>
      <w:r w:rsidR="00C64525">
        <w:rPr>
          <w:noProof/>
          <w:lang w:val="es-UY"/>
        </w:rPr>
        <w:t>Fuente: Adamec y O’Brien (1978).</w:t>
      </w:r>
    </w:p>
    <w:p w14:paraId="4D746A6E" w14:textId="64B0E05F" w:rsidR="00A27A81" w:rsidRPr="0030520E" w:rsidRDefault="00226AAB" w:rsidP="00A27A81">
      <w:pPr>
        <w:rPr>
          <w:b/>
          <w:lang w:val="es-UY"/>
        </w:rPr>
      </w:pPr>
      <w:r>
        <w:rPr>
          <w:b/>
          <w:lang w:val="es-UY"/>
        </w:rPr>
        <w:t>Onda</w:t>
      </w:r>
      <w:r w:rsidR="00A27A81" w:rsidRPr="0030520E">
        <w:rPr>
          <w:b/>
          <w:lang w:val="es-UY"/>
        </w:rPr>
        <w:t xml:space="preserve"> de Kelvin</w:t>
      </w:r>
    </w:p>
    <w:p w14:paraId="0623CBBE" w14:textId="77777777" w:rsidR="00A27A81" w:rsidRDefault="00A27A81" w:rsidP="00A27A81">
      <w:pPr>
        <w:jc w:val="both"/>
        <w:rPr>
          <w:rFonts w:eastAsiaTheme="minorEastAsia"/>
          <w:lang w:val="es-UY"/>
        </w:rPr>
      </w:pPr>
      <w:r>
        <w:rPr>
          <w:lang w:val="es-UY"/>
        </w:rPr>
        <w:t xml:space="preserve">La solución para onda de Kelvin se puede encontrar colocando </w:t>
      </w:r>
      <m:oMath>
        <m:r>
          <w:rPr>
            <w:rFonts w:ascii="Cambria Math" w:hAnsi="Cambria Math"/>
            <w:lang w:val="es-UY"/>
          </w:rPr>
          <m:t>v=0</m:t>
        </m:r>
      </m:oMath>
      <w:r>
        <w:rPr>
          <w:rFonts w:eastAsiaTheme="minorEastAsia"/>
          <w:lang w:val="es-UY"/>
        </w:rPr>
        <w:t xml:space="preserve"> en las ecuaciones de ondas someras, ya que la variación con </w:t>
      </w:r>
      <m:oMath>
        <m:r>
          <w:rPr>
            <w:rFonts w:ascii="Cambria Math" w:eastAsiaTheme="minorEastAsia" w:hAnsi="Cambria Math"/>
            <w:lang w:val="es-UY"/>
          </w:rPr>
          <m:t>y</m:t>
        </m:r>
      </m:oMath>
      <w:r>
        <w:rPr>
          <w:rFonts w:eastAsiaTheme="minorEastAsia"/>
          <w:lang w:val="es-UY"/>
        </w:rPr>
        <w:t xml:space="preserve"> es exponencial. </w:t>
      </w:r>
      <w:r>
        <w:rPr>
          <w:lang w:val="es-UY"/>
        </w:rPr>
        <w:t xml:space="preserve"> Entonces, variaciones de </w:t>
      </w:r>
      <m:oMath>
        <m:r>
          <w:rPr>
            <w:rFonts w:ascii="Cambria Math" w:hAnsi="Cambria Math"/>
            <w:lang w:val="es-UY"/>
          </w:rPr>
          <m:t>η</m:t>
        </m:r>
      </m:oMath>
      <w:r>
        <w:rPr>
          <w:rFonts w:eastAsiaTheme="minorEastAsia"/>
          <w:lang w:val="es-UY"/>
        </w:rPr>
        <w:t xml:space="preserve"> y </w:t>
      </w:r>
      <m:oMath>
        <m:r>
          <w:rPr>
            <w:rFonts w:ascii="Cambria Math" w:eastAsiaTheme="minorEastAsia" w:hAnsi="Cambria Math"/>
            <w:lang w:val="es-UY"/>
          </w:rPr>
          <m:t>u</m:t>
        </m:r>
      </m:oMath>
      <w:r>
        <w:rPr>
          <w:rFonts w:eastAsiaTheme="minorEastAsia"/>
          <w:lang w:val="es-UY"/>
        </w:rPr>
        <w:t xml:space="preserve"> en una línea </w:t>
      </w:r>
      <m:oMath>
        <m:r>
          <w:rPr>
            <w:rFonts w:ascii="Cambria Math" w:eastAsiaTheme="minorEastAsia" w:hAnsi="Cambria Math"/>
            <w:lang w:val="es-UY"/>
          </w:rPr>
          <m:t>y=cte.</m:t>
        </m:r>
      </m:oMath>
      <w:r>
        <w:rPr>
          <w:rFonts w:eastAsiaTheme="minorEastAsia"/>
          <w:lang w:val="es-UY"/>
        </w:rPr>
        <w:t xml:space="preserve"> Están dadas por</w:t>
      </w:r>
    </w:p>
    <w:p w14:paraId="264BD9F8" w14:textId="77777777" w:rsidR="00A27A81" w:rsidRPr="00B96B51" w:rsidRDefault="00A27A81" w:rsidP="00A27A81">
      <w:pPr>
        <w:jc w:val="center"/>
        <w:rPr>
          <w:rFonts w:eastAsiaTheme="minorEastAsia"/>
          <w:lang w:val="es-UY"/>
        </w:rPr>
      </w:pPr>
      <m:oMath>
        <m:f>
          <m:fPr>
            <m:ctrlPr>
              <w:rPr>
                <w:rFonts w:ascii="Cambria Math" w:hAnsi="Cambria Math"/>
                <w:i/>
                <w:lang w:val="es-UY"/>
              </w:rPr>
            </m:ctrlPr>
          </m:fPr>
          <m:num>
            <m:r>
              <w:rPr>
                <w:rFonts w:ascii="Cambria Math" w:hAnsi="Cambria Math"/>
                <w:lang w:val="es-UY"/>
              </w:rPr>
              <m:t>∂u</m:t>
            </m:r>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∂x</m:t>
            </m:r>
          </m:den>
        </m:f>
        <m:r>
          <w:rPr>
            <w:rFonts w:ascii="Cambria Math" w:hAnsi="Cambria Math"/>
            <w:lang w:val="es-UY"/>
          </w:rPr>
          <m:t>,</m:t>
        </m:r>
      </m:oMath>
      <w:r>
        <w:rPr>
          <w:rFonts w:eastAsiaTheme="minorEastAsia"/>
          <w:lang w:val="es-UY"/>
        </w:rPr>
        <w:t xml:space="preserve">  </w:t>
      </w:r>
      <w:r>
        <w:rPr>
          <w:rFonts w:eastAsiaTheme="minorEastAsia"/>
          <w:lang w:val="es-UY"/>
        </w:rPr>
        <w:tab/>
      </w:r>
      <w:r>
        <w:rPr>
          <w:rFonts w:eastAsiaTheme="minorEastAsia"/>
          <w:lang w:val="es-UY"/>
        </w:rPr>
        <w:tab/>
        <w:t>(1a)</w:t>
      </w:r>
    </w:p>
    <w:p w14:paraId="46F5BD6F" w14:textId="77777777" w:rsidR="00A27A81" w:rsidRDefault="00A27A81" w:rsidP="00A27A81">
      <w:pPr>
        <w:jc w:val="both"/>
        <w:rPr>
          <w:rFonts w:eastAsiaTheme="minorEastAsia"/>
          <w:lang w:val="es-UY"/>
        </w:rPr>
      </w:pPr>
      <w:r>
        <w:rPr>
          <w:rFonts w:eastAsiaTheme="minorEastAsia"/>
          <w:lang w:val="es-UY"/>
        </w:rPr>
        <w:t xml:space="preserve">y </w:t>
      </w:r>
    </w:p>
    <w:p w14:paraId="5C7129F5" w14:textId="77777777" w:rsidR="00A27A81" w:rsidRPr="00921245" w:rsidRDefault="00A27A81" w:rsidP="00A27A81">
      <w:pPr>
        <w:ind w:left="1440" w:hanging="1440"/>
        <w:jc w:val="center"/>
        <w:rPr>
          <w:rFonts w:eastAsiaTheme="minorEastAsia"/>
          <w:lang w:val="es-UY"/>
        </w:rPr>
      </w:pPr>
      <m:oMath>
        <m:f>
          <m:fPr>
            <m:ctrlPr>
              <w:rPr>
                <w:rFonts w:ascii="Cambria Math" w:hAnsi="Cambria Math"/>
                <w:i/>
                <w:lang w:val="es-UY"/>
              </w:rPr>
            </m:ctrlPr>
          </m:fPr>
          <m:num>
            <m:r>
              <w:rPr>
                <w:rFonts w:ascii="Cambria Math" w:hAnsi="Cambria Math"/>
                <w:lang w:val="es-UY"/>
              </w:rPr>
              <m:t>∂η</m:t>
            </m:r>
          </m:num>
          <m:den>
            <m:r>
              <w:rPr>
                <w:rFonts w:ascii="Cambria Math" w:hAnsi="Cambria Math"/>
                <w:lang w:val="es-UY"/>
              </w:rPr>
              <m:t>∂t</m:t>
            </m:r>
          </m:den>
        </m:f>
        <m:r>
          <w:rPr>
            <w:rFonts w:ascii="Cambria Math" w:hAnsi="Cambria Math"/>
            <w:lang w:val="es-UY"/>
          </w:rPr>
          <m:t>+H</m:t>
        </m:r>
        <m:f>
          <m:fPr>
            <m:ctrlPr>
              <w:rPr>
                <w:rFonts w:ascii="Cambria Math" w:hAnsi="Cambria Math"/>
                <w:i/>
                <w:lang w:val="es-UY"/>
              </w:rPr>
            </m:ctrlPr>
          </m:fPr>
          <m:num>
            <m:r>
              <w:rPr>
                <w:rFonts w:ascii="Cambria Math" w:hAnsi="Cambria Math"/>
                <w:lang w:val="es-UY"/>
              </w:rPr>
              <m:t>∂u</m:t>
            </m:r>
          </m:num>
          <m:den>
            <m:r>
              <w:rPr>
                <w:rFonts w:ascii="Cambria Math" w:hAnsi="Cambria Math"/>
                <w:lang w:val="es-UY"/>
              </w:rPr>
              <m:t>∂x</m:t>
            </m:r>
          </m:den>
        </m:f>
        <m:r>
          <w:rPr>
            <w:rFonts w:ascii="Cambria Math" w:hAnsi="Cambria Math"/>
            <w:lang w:val="es-UY"/>
          </w:rPr>
          <m:t>=0.</m:t>
        </m:r>
      </m:oMath>
      <w:r>
        <w:rPr>
          <w:rFonts w:eastAsiaTheme="minorEastAsia"/>
          <w:lang w:val="es-UY"/>
        </w:rPr>
        <w:tab/>
      </w:r>
      <w:r>
        <w:rPr>
          <w:rFonts w:eastAsiaTheme="minorEastAsia"/>
          <w:lang w:val="es-UY"/>
        </w:rPr>
        <w:tab/>
        <w:t>(1.b)</w:t>
      </w:r>
    </w:p>
    <w:p w14:paraId="7C6385A6" w14:textId="77777777" w:rsidR="00A27A81" w:rsidRDefault="00A27A81" w:rsidP="00A27A81">
      <w:pPr>
        <w:jc w:val="both"/>
        <w:rPr>
          <w:rFonts w:eastAsiaTheme="minorEastAsia"/>
          <w:lang w:val="es-UY"/>
        </w:rPr>
      </w:pPr>
      <w:r>
        <w:rPr>
          <w:rFonts w:eastAsiaTheme="minorEastAsia"/>
          <w:lang w:val="es-UY"/>
        </w:rPr>
        <w:t xml:space="preserve">Las expresiones anteriores no contienen el término de Coriolis, y son idénticas a las ecuaciones de aguas someras sin rotación con </w:t>
      </w:r>
      <m:oMath>
        <m:r>
          <w:rPr>
            <w:rFonts w:ascii="Cambria Math" w:eastAsiaTheme="minorEastAsia" w:hAnsi="Cambria Math"/>
            <w:lang w:val="es-UY"/>
          </w:rPr>
          <m:t>v=0.</m:t>
        </m:r>
      </m:oMath>
      <w:r>
        <w:rPr>
          <w:rFonts w:eastAsiaTheme="minorEastAsia"/>
          <w:lang w:val="es-UY"/>
        </w:rPr>
        <w:t xml:space="preserve"> Por lo tanto, el movimiento en un plano vertical paralelo a la frontera el movimiento es exactamente el mismo que en un sistema sin rotación, por ejemplo, ondas de gravedad de aguas someras.</w:t>
      </w:r>
    </w:p>
    <w:p w14:paraId="110B35DB" w14:textId="77777777" w:rsidR="00A27A81" w:rsidRDefault="00A27A81" w:rsidP="00A27A81">
      <w:pPr>
        <w:jc w:val="both"/>
        <w:rPr>
          <w:rFonts w:eastAsiaTheme="minorEastAsia"/>
          <w:lang w:val="es-UY"/>
        </w:rPr>
      </w:pPr>
      <w:r>
        <w:rPr>
          <w:rFonts w:eastAsiaTheme="minorEastAsia"/>
          <w:lang w:val="es-UY"/>
        </w:rPr>
        <w:t>La solución general del sistema de ecuaciones (1) consiste en la suma de dos ondas no dispersivas viajando en dirección opuesta, esto es</w:t>
      </w:r>
    </w:p>
    <w:p w14:paraId="761DD278" w14:textId="77777777" w:rsidR="00A27A81" w:rsidRPr="00B96B51" w:rsidRDefault="00A27A81" w:rsidP="00A27A81">
      <w:pPr>
        <w:jc w:val="center"/>
        <w:rPr>
          <w:rFonts w:eastAsiaTheme="minorEastAsia"/>
          <w:lang w:val="es-UY"/>
        </w:rPr>
      </w:pPr>
      <m:oMath>
        <m:r>
          <w:rPr>
            <w:rFonts w:ascii="Cambria Math" w:eastAsiaTheme="minorEastAsia" w:hAnsi="Cambria Math"/>
            <w:lang w:val="es-UY"/>
          </w:rPr>
          <m:t>η=F'</m:t>
        </m:r>
        <m:d>
          <m:dPr>
            <m:ctrlPr>
              <w:rPr>
                <w:rFonts w:ascii="Cambria Math" w:eastAsiaTheme="minorEastAsia" w:hAnsi="Cambria Math"/>
                <w:i/>
                <w:lang w:val="es-UY"/>
              </w:rPr>
            </m:ctrlPr>
          </m:dPr>
          <m:e>
            <m:r>
              <w:rPr>
                <w:rFonts w:ascii="Cambria Math" w:eastAsiaTheme="minorEastAsia" w:hAnsi="Cambria Math"/>
                <w:lang w:val="es-UY"/>
              </w:rPr>
              <m:t>x+ct, y</m:t>
            </m:r>
          </m:e>
        </m:d>
        <m:r>
          <w:rPr>
            <w:rFonts w:ascii="Cambria Math" w:eastAsiaTheme="minorEastAsia" w:hAnsi="Cambria Math"/>
            <w:lang w:val="es-UY"/>
          </w:rPr>
          <m:t>+G'</m:t>
        </m:r>
        <m:d>
          <m:dPr>
            <m:ctrlPr>
              <w:rPr>
                <w:rFonts w:ascii="Cambria Math" w:eastAsiaTheme="minorEastAsia" w:hAnsi="Cambria Math"/>
                <w:i/>
                <w:lang w:val="es-UY"/>
              </w:rPr>
            </m:ctrlPr>
          </m:dPr>
          <m:e>
            <m:r>
              <w:rPr>
                <w:rFonts w:ascii="Cambria Math" w:eastAsiaTheme="minorEastAsia" w:hAnsi="Cambria Math"/>
                <w:lang w:val="es-UY"/>
              </w:rPr>
              <m:t>x-ct, y</m:t>
            </m:r>
          </m:e>
        </m:d>
        <m:r>
          <w:rPr>
            <w:rFonts w:ascii="Cambria Math" w:eastAsiaTheme="minorEastAsia" w:hAnsi="Cambria Math"/>
            <w:lang w:val="es-UY"/>
          </w:rPr>
          <m:t>,</m:t>
        </m:r>
      </m:oMath>
      <w:r>
        <w:rPr>
          <w:rFonts w:eastAsiaTheme="minorEastAsia"/>
          <w:lang w:val="es-UY"/>
        </w:rPr>
        <w:t xml:space="preserve"> </w:t>
      </w:r>
      <w:r>
        <w:rPr>
          <w:rFonts w:eastAsiaTheme="minorEastAsia"/>
          <w:lang w:val="es-UY"/>
        </w:rPr>
        <w:tab/>
      </w:r>
      <w:r>
        <w:rPr>
          <w:rFonts w:eastAsiaTheme="minorEastAsia"/>
          <w:lang w:val="es-UY"/>
        </w:rPr>
        <w:tab/>
        <w:t>(2a)</w:t>
      </w:r>
    </w:p>
    <w:p w14:paraId="71204378" w14:textId="77777777" w:rsidR="00A27A81" w:rsidRPr="00B96B51" w:rsidRDefault="00A27A81" w:rsidP="00A27A81">
      <w:pPr>
        <w:jc w:val="center"/>
        <w:rPr>
          <w:rFonts w:eastAsiaTheme="minorEastAsia"/>
          <w:lang w:val="es-UY"/>
        </w:rPr>
      </w:pPr>
      <m:oMath>
        <m:r>
          <w:rPr>
            <w:rFonts w:ascii="Cambria Math" w:eastAsiaTheme="minorEastAsia" w:hAnsi="Cambria Math"/>
            <w:lang w:val="es-UY"/>
          </w:rPr>
          <w:lastRenderedPageBreak/>
          <m:t>u=-</m:t>
        </m:r>
        <m:sSup>
          <m:sSupPr>
            <m:ctrlPr>
              <w:rPr>
                <w:rFonts w:ascii="Cambria Math" w:eastAsiaTheme="minorEastAsia" w:hAnsi="Cambria Math"/>
                <w:i/>
                <w:lang w:val="es-UY"/>
              </w:rPr>
            </m:ctrlPr>
          </m:sSupPr>
          <m:e>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H</m:t>
                </m:r>
              </m:den>
            </m:f>
            <m:r>
              <w:rPr>
                <w:rFonts w:ascii="Cambria Math" w:eastAsiaTheme="minorEastAsia" w:hAnsi="Cambria Math"/>
                <w:lang w:val="es-UY"/>
              </w:rPr>
              <m:t>)</m:t>
            </m:r>
          </m:e>
          <m:sup>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sup>
        </m:sSup>
        <m:d>
          <m:dPr>
            <m:begChr m:val="{"/>
            <m:endChr m:val="}"/>
            <m:ctrlPr>
              <w:rPr>
                <w:rFonts w:ascii="Cambria Math" w:eastAsiaTheme="minorEastAsia" w:hAnsi="Cambria Math"/>
                <w:i/>
                <w:lang w:val="es-UY"/>
              </w:rPr>
            </m:ctrlPr>
          </m:dPr>
          <m:e>
            <m:r>
              <w:rPr>
                <w:rFonts w:ascii="Cambria Math" w:eastAsiaTheme="minorEastAsia" w:hAnsi="Cambria Math"/>
                <w:lang w:val="es-UY"/>
              </w:rPr>
              <m:t>F'</m:t>
            </m:r>
            <m:d>
              <m:dPr>
                <m:ctrlPr>
                  <w:rPr>
                    <w:rFonts w:ascii="Cambria Math" w:eastAsiaTheme="minorEastAsia" w:hAnsi="Cambria Math"/>
                    <w:i/>
                    <w:lang w:val="es-UY"/>
                  </w:rPr>
                </m:ctrlPr>
              </m:dPr>
              <m:e>
                <m:r>
                  <w:rPr>
                    <w:rFonts w:ascii="Cambria Math" w:eastAsiaTheme="minorEastAsia" w:hAnsi="Cambria Math"/>
                    <w:lang w:val="es-UY"/>
                  </w:rPr>
                  <m:t>x+ct, y</m:t>
                </m:r>
              </m:e>
            </m:d>
            <m:r>
              <w:rPr>
                <w:rFonts w:ascii="Cambria Math" w:eastAsiaTheme="minorEastAsia" w:hAnsi="Cambria Math"/>
                <w:lang w:val="es-UY"/>
              </w:rPr>
              <m:t>-G'</m:t>
            </m:r>
            <m:d>
              <m:dPr>
                <m:ctrlPr>
                  <w:rPr>
                    <w:rFonts w:ascii="Cambria Math" w:eastAsiaTheme="minorEastAsia" w:hAnsi="Cambria Math"/>
                    <w:i/>
                    <w:lang w:val="es-UY"/>
                  </w:rPr>
                </m:ctrlPr>
              </m:dPr>
              <m:e>
                <m:r>
                  <w:rPr>
                    <w:rFonts w:ascii="Cambria Math" w:eastAsiaTheme="minorEastAsia" w:hAnsi="Cambria Math"/>
                    <w:lang w:val="es-UY"/>
                  </w:rPr>
                  <m:t>x-ct, y</m:t>
                </m:r>
              </m:e>
            </m:d>
          </m:e>
        </m:d>
        <m:r>
          <w:rPr>
            <w:rFonts w:ascii="Cambria Math" w:eastAsiaTheme="minorEastAsia" w:hAnsi="Cambria Math"/>
            <w:lang w:val="es-UY"/>
          </w:rPr>
          <m:t>,</m:t>
        </m:r>
      </m:oMath>
      <w:r>
        <w:rPr>
          <w:rFonts w:eastAsiaTheme="minorEastAsia"/>
          <w:lang w:val="es-UY"/>
        </w:rPr>
        <w:tab/>
        <w:t>(2b)</w:t>
      </w:r>
    </w:p>
    <w:p w14:paraId="7DC958C9" w14:textId="77777777" w:rsidR="00A27A81" w:rsidRDefault="00A27A81" w:rsidP="00A27A81">
      <w:pPr>
        <w:jc w:val="both"/>
        <w:rPr>
          <w:rFonts w:eastAsiaTheme="minorEastAsia"/>
          <w:lang w:val="es-UY"/>
        </w:rPr>
      </w:pPr>
      <w:r>
        <w:rPr>
          <w:lang w:val="es-UY"/>
        </w:rPr>
        <w:t xml:space="preserve">donde </w:t>
      </w:r>
      <m:oMath>
        <m:r>
          <w:rPr>
            <w:rFonts w:ascii="Cambria Math" w:eastAsiaTheme="minorEastAsia" w:hAnsi="Cambria Math"/>
            <w:lang w:val="es-UY"/>
          </w:rPr>
          <m:t>F'</m:t>
        </m:r>
      </m:oMath>
      <w:r>
        <w:rPr>
          <w:rFonts w:eastAsiaTheme="minorEastAsia"/>
          <w:lang w:val="es-UY"/>
        </w:rPr>
        <w:t xml:space="preserve"> y </w:t>
      </w:r>
      <m:oMath>
        <m:r>
          <w:rPr>
            <w:rFonts w:ascii="Cambria Math" w:eastAsiaTheme="minorEastAsia" w:hAnsi="Cambria Math"/>
            <w:lang w:val="es-UY"/>
          </w:rPr>
          <m:t>G'</m:t>
        </m:r>
      </m:oMath>
      <w:r>
        <w:rPr>
          <w:rFonts w:eastAsiaTheme="minorEastAsia"/>
          <w:lang w:val="es-UY"/>
        </w:rPr>
        <w:t xml:space="preserve"> son funciones con propiedades a determinar y </w:t>
      </w:r>
      <m:oMath>
        <m:sSup>
          <m:sSupPr>
            <m:ctrlPr>
              <w:rPr>
                <w:rFonts w:ascii="Cambria Math" w:eastAsiaTheme="minorEastAsia" w:hAnsi="Cambria Math"/>
                <w:i/>
                <w:lang w:val="es-UY"/>
              </w:rPr>
            </m:ctrlPr>
          </m:sSupPr>
          <m:e>
            <m:r>
              <w:rPr>
                <w:rFonts w:ascii="Cambria Math" w:eastAsiaTheme="minorEastAsia" w:hAnsi="Cambria Math"/>
                <w:lang w:val="es-UY"/>
              </w:rPr>
              <m:t>c=(</m:t>
            </m:r>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H</m:t>
                </m:r>
              </m:den>
            </m:f>
            <m:r>
              <w:rPr>
                <w:rFonts w:ascii="Cambria Math" w:eastAsiaTheme="minorEastAsia" w:hAnsi="Cambria Math"/>
                <w:lang w:val="es-UY"/>
              </w:rPr>
              <m:t>)</m:t>
            </m:r>
          </m:e>
          <m:sup>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sup>
        </m:sSup>
      </m:oMath>
      <w:r>
        <w:rPr>
          <w:rFonts w:eastAsiaTheme="minorEastAsia"/>
          <w:lang w:val="es-UY"/>
        </w:rPr>
        <w:t xml:space="preserve">. La forma en que las funciones </w:t>
      </w:r>
      <m:oMath>
        <m:r>
          <w:rPr>
            <w:rFonts w:ascii="Cambria Math" w:eastAsiaTheme="minorEastAsia" w:hAnsi="Cambria Math"/>
            <w:lang w:val="es-UY"/>
          </w:rPr>
          <m:t>F'</m:t>
        </m:r>
      </m:oMath>
      <w:r>
        <w:rPr>
          <w:rFonts w:eastAsiaTheme="minorEastAsia"/>
          <w:lang w:val="es-UY"/>
        </w:rPr>
        <w:t xml:space="preserve"> y </w:t>
      </w:r>
      <m:oMath>
        <m:r>
          <w:rPr>
            <w:rFonts w:ascii="Cambria Math" w:eastAsiaTheme="minorEastAsia" w:hAnsi="Cambria Math"/>
            <w:lang w:val="es-UY"/>
          </w:rPr>
          <m:t>G'</m:t>
        </m:r>
      </m:oMath>
      <w:r>
        <w:rPr>
          <w:rFonts w:eastAsiaTheme="minorEastAsia"/>
          <w:lang w:val="es-UY"/>
        </w:rPr>
        <w:t xml:space="preserve"> varían con respecto a y se puede encontrar con la última ecuación del sistema cuando </w:t>
      </w:r>
      <m:oMath>
        <m:r>
          <w:rPr>
            <w:rFonts w:ascii="Cambria Math" w:eastAsiaTheme="minorEastAsia" w:hAnsi="Cambria Math"/>
            <w:lang w:val="es-UY"/>
          </w:rPr>
          <m:t>v=0</m:t>
        </m:r>
      </m:oMath>
      <w:r>
        <w:rPr>
          <w:rFonts w:eastAsiaTheme="minorEastAsia"/>
          <w:lang w:val="es-UY"/>
        </w:rPr>
        <w:t>, es decir,</w:t>
      </w:r>
    </w:p>
    <w:p w14:paraId="30602383" w14:textId="77777777" w:rsidR="00A27A81" w:rsidRDefault="00A27A81" w:rsidP="00A27A81">
      <w:pPr>
        <w:jc w:val="center"/>
        <w:rPr>
          <w:rFonts w:eastAsiaTheme="minorEastAsia"/>
          <w:lang w:val="es-UY"/>
        </w:rPr>
      </w:pPr>
      <m:oMath>
        <m:r>
          <w:rPr>
            <w:rFonts w:ascii="Cambria Math" w:hAnsi="Cambria Math"/>
            <w:lang w:val="es-UY"/>
          </w:rPr>
          <m:t>fu=g</m:t>
        </m:r>
        <m:f>
          <m:fPr>
            <m:ctrlPr>
              <w:rPr>
                <w:rFonts w:ascii="Cambria Math" w:hAnsi="Cambria Math"/>
                <w:i/>
                <w:lang w:val="es-UY"/>
              </w:rPr>
            </m:ctrlPr>
          </m:fPr>
          <m:num>
            <m:r>
              <w:rPr>
                <w:rFonts w:ascii="Cambria Math" w:hAnsi="Cambria Math"/>
                <w:lang w:val="es-UY"/>
              </w:rPr>
              <m:t>∂η</m:t>
            </m:r>
          </m:num>
          <m:den>
            <m:r>
              <w:rPr>
                <w:rFonts w:ascii="Cambria Math" w:hAnsi="Cambria Math"/>
                <w:lang w:val="es-UY"/>
              </w:rPr>
              <m:t>∂y</m:t>
            </m:r>
          </m:den>
        </m:f>
        <m:r>
          <w:rPr>
            <w:rFonts w:ascii="Cambria Math" w:hAnsi="Cambria Math"/>
            <w:lang w:val="es-UY"/>
          </w:rPr>
          <m:t>.</m:t>
        </m:r>
      </m:oMath>
      <w:r>
        <w:rPr>
          <w:rFonts w:eastAsiaTheme="minorEastAsia"/>
          <w:lang w:val="es-UY"/>
        </w:rPr>
        <w:tab/>
      </w:r>
      <w:r>
        <w:rPr>
          <w:rFonts w:eastAsiaTheme="minorEastAsia"/>
          <w:lang w:val="es-UY"/>
        </w:rPr>
        <w:tab/>
        <w:t>(3)</w:t>
      </w:r>
    </w:p>
    <w:p w14:paraId="733F223E" w14:textId="77777777" w:rsidR="00A27A81" w:rsidRDefault="00A27A81" w:rsidP="00A27A81">
      <w:pPr>
        <w:jc w:val="both"/>
        <w:rPr>
          <w:rFonts w:eastAsiaTheme="minorEastAsia"/>
          <w:lang w:val="es-UY"/>
        </w:rPr>
      </w:pPr>
      <w:r>
        <w:rPr>
          <w:rFonts w:eastAsiaTheme="minorEastAsia"/>
          <w:lang w:val="es-UY"/>
        </w:rPr>
        <w:t>Esta componente del movimiento está en balance geostrófico. Sustituyendo (2a) y (2b) en (3) se tiene</w:t>
      </w:r>
    </w:p>
    <w:p w14:paraId="58119391" w14:textId="77777777" w:rsidR="00A27A81" w:rsidRPr="00F75393" w:rsidRDefault="00A27A81" w:rsidP="00A27A81">
      <w:pPr>
        <w:jc w:val="center"/>
        <w:rPr>
          <w:rFonts w:eastAsiaTheme="minorEastAsia"/>
          <w:lang w:val="es-UY"/>
        </w:rPr>
      </w:pPr>
      <m:oMath>
        <m:f>
          <m:fPr>
            <m:ctrlPr>
              <w:rPr>
                <w:rFonts w:ascii="Cambria Math" w:hAnsi="Cambria Math"/>
                <w:i/>
                <w:lang w:val="es-UY"/>
              </w:rPr>
            </m:ctrlPr>
          </m:fPr>
          <m:num>
            <m:r>
              <w:rPr>
                <w:rFonts w:ascii="Cambria Math" w:hAnsi="Cambria Math"/>
                <w:lang w:val="es-UY"/>
              </w:rPr>
              <m:t>∂F'</m:t>
            </m:r>
          </m:num>
          <m:den>
            <m:r>
              <w:rPr>
                <w:rFonts w:ascii="Cambria Math" w:hAnsi="Cambria Math"/>
                <w:lang w:val="es-UY"/>
              </w:rPr>
              <m:t>∂y</m:t>
            </m:r>
          </m:den>
        </m:f>
        <m:r>
          <w:rPr>
            <w:rFonts w:ascii="Cambria Math" w:hAnsi="Cambria Math"/>
            <w:lang w:val="es-UY"/>
          </w:rPr>
          <m:t>=f</m:t>
        </m:r>
        <m:rad>
          <m:radPr>
            <m:degHide m:val="1"/>
            <m:ctrlPr>
              <w:rPr>
                <w:rFonts w:ascii="Cambria Math" w:hAnsi="Cambria Math"/>
                <w:i/>
                <w:lang w:val="es-UY"/>
              </w:rPr>
            </m:ctrlPr>
          </m:radPr>
          <m:deg/>
          <m:e>
            <m:r>
              <w:rPr>
                <w:rFonts w:ascii="Cambria Math" w:hAnsi="Cambria Math"/>
                <w:lang w:val="es-UY"/>
              </w:rPr>
              <m:t>gH</m:t>
            </m:r>
          </m:e>
        </m:rad>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m:t>
            </m:r>
          </m:sup>
        </m:sSup>
        <m:r>
          <w:rPr>
            <w:rFonts w:ascii="Cambria Math" w:hAnsi="Cambria Math"/>
            <w:lang w:val="es-UY"/>
          </w:rPr>
          <m:t>,</m:t>
        </m:r>
      </m:oMath>
      <w:r>
        <w:rPr>
          <w:rFonts w:eastAsiaTheme="minorEastAsia"/>
          <w:lang w:val="es-UY"/>
        </w:rPr>
        <w:tab/>
      </w:r>
      <w:r>
        <w:rPr>
          <w:rFonts w:eastAsiaTheme="minorEastAsia"/>
          <w:lang w:val="es-UY"/>
        </w:rPr>
        <w:tab/>
        <w:t>(4a)</w:t>
      </w:r>
    </w:p>
    <w:p w14:paraId="35570302" w14:textId="77777777" w:rsidR="00A27A81" w:rsidRPr="00B96B51" w:rsidRDefault="00A27A81" w:rsidP="00A27A81">
      <w:pPr>
        <w:jc w:val="center"/>
        <w:rPr>
          <w:lang w:val="es-UY"/>
        </w:rPr>
      </w:pPr>
      <m:oMath>
        <m:f>
          <m:fPr>
            <m:ctrlPr>
              <w:rPr>
                <w:rFonts w:ascii="Cambria Math" w:hAnsi="Cambria Math"/>
                <w:i/>
                <w:lang w:val="es-UY"/>
              </w:rPr>
            </m:ctrlPr>
          </m:fPr>
          <m:num>
            <m:r>
              <w:rPr>
                <w:rFonts w:ascii="Cambria Math" w:hAnsi="Cambria Math"/>
                <w:lang w:val="es-UY"/>
              </w:rPr>
              <m:t>∂G'</m:t>
            </m:r>
          </m:num>
          <m:den>
            <m:r>
              <w:rPr>
                <w:rFonts w:ascii="Cambria Math" w:hAnsi="Cambria Math"/>
                <w:lang w:val="es-UY"/>
              </w:rPr>
              <m:t>∂y</m:t>
            </m:r>
          </m:den>
        </m:f>
        <m:r>
          <w:rPr>
            <w:rFonts w:ascii="Cambria Math" w:hAnsi="Cambria Math"/>
            <w:lang w:val="es-UY"/>
          </w:rPr>
          <m:t>=-f</m:t>
        </m:r>
        <m:rad>
          <m:radPr>
            <m:degHide m:val="1"/>
            <m:ctrlPr>
              <w:rPr>
                <w:rFonts w:ascii="Cambria Math" w:hAnsi="Cambria Math"/>
                <w:i/>
                <w:lang w:val="es-UY"/>
              </w:rPr>
            </m:ctrlPr>
          </m:radPr>
          <m:deg/>
          <m:e>
            <m:r>
              <w:rPr>
                <w:rFonts w:ascii="Cambria Math" w:hAnsi="Cambria Math"/>
                <w:lang w:val="es-UY"/>
              </w:rPr>
              <m:t>gH</m:t>
            </m:r>
          </m:e>
        </m:rad>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m:t>
        </m:r>
      </m:oMath>
      <w:r>
        <w:rPr>
          <w:rFonts w:eastAsiaTheme="minorEastAsia"/>
          <w:lang w:val="es-UY"/>
        </w:rPr>
        <w:tab/>
        <w:t>(4b)</w:t>
      </w:r>
    </w:p>
    <w:p w14:paraId="661B3BB1" w14:textId="77777777" w:rsidR="00A27A81" w:rsidRDefault="00A27A81" w:rsidP="00A27A81">
      <w:pPr>
        <w:jc w:val="both"/>
        <w:rPr>
          <w:rFonts w:eastAsiaTheme="minorEastAsia"/>
          <w:lang w:val="es-UY"/>
        </w:rPr>
      </w:pPr>
      <w:r>
        <w:rPr>
          <w:lang w:val="es-UY"/>
        </w:rPr>
        <w:t xml:space="preserve">Las ecuaciones anteriores muestran que para f positivo (negativo) la onda representada por </w:t>
      </w:r>
      <m:oMath>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oMath>
      <w:r>
        <w:rPr>
          <w:rFonts w:eastAsiaTheme="minorEastAsia"/>
          <w:lang w:val="es-UY"/>
        </w:rPr>
        <w:t xml:space="preserve"> decae exponencialmente en la dirección de y positivo (negativo), mientras que la onda representada por </w:t>
      </w:r>
      <m:oMath>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m:t>
            </m:r>
          </m:sup>
        </m:sSup>
      </m:oMath>
      <w:r>
        <w:rPr>
          <w:rFonts w:eastAsiaTheme="minorEastAsia"/>
          <w:lang w:val="es-UY"/>
        </w:rPr>
        <w:t xml:space="preserve"> decae en sentido opuesto.</w:t>
      </w:r>
    </w:p>
    <w:p w14:paraId="3DCDD895" w14:textId="77777777" w:rsidR="00A27A81" w:rsidRDefault="00A27A81" w:rsidP="00A27A81">
      <w:pPr>
        <w:jc w:val="both"/>
        <w:rPr>
          <w:rFonts w:eastAsiaTheme="minorEastAsia"/>
          <w:lang w:val="es-UY"/>
        </w:rPr>
      </w:pPr>
      <w:r>
        <w:rPr>
          <w:rFonts w:eastAsiaTheme="minorEastAsia"/>
          <w:lang w:val="es-UY"/>
        </w:rPr>
        <w:t>Si f es positivo, la solución que decae en la dirección de y positivo es la que viaja en dirección de x positivo, esto es, la que según el sistema de ecuaciones (4) está dada por</w:t>
      </w:r>
    </w:p>
    <w:p w14:paraId="1CFA9975" w14:textId="77777777" w:rsidR="00A27A81" w:rsidRPr="00CF7936" w:rsidRDefault="00A27A81" w:rsidP="00A27A81">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F</m:t>
            </m:r>
          </m:e>
          <m:sup>
            <m:r>
              <w:rPr>
                <w:rFonts w:ascii="Cambria Math" w:hAnsi="Cambria Math"/>
                <w:lang w:val="es-UY"/>
              </w:rPr>
              <m:t>'</m:t>
            </m:r>
          </m:sup>
        </m:sSup>
        <m:r>
          <w:rPr>
            <w:rFonts w:ascii="Cambria Math" w:hAnsi="Cambria Math"/>
            <w:lang w:val="es-UY"/>
          </w:rPr>
          <m:t>=0,</m:t>
        </m:r>
      </m:oMath>
      <w:r>
        <w:rPr>
          <w:rFonts w:eastAsiaTheme="minorEastAsia"/>
          <w:lang w:val="es-UY"/>
        </w:rPr>
        <w:tab/>
      </w:r>
      <w:r>
        <w:rPr>
          <w:rFonts w:eastAsiaTheme="minorEastAsia"/>
          <w:lang w:val="es-UY"/>
        </w:rPr>
        <w:tab/>
      </w:r>
      <w:r>
        <w:rPr>
          <w:rFonts w:eastAsiaTheme="minorEastAsia"/>
          <w:lang w:val="es-UY"/>
        </w:rPr>
        <w:tab/>
      </w:r>
      <w:r>
        <w:rPr>
          <w:rFonts w:eastAsiaTheme="minorEastAsia"/>
          <w:lang w:val="es-UY"/>
        </w:rPr>
        <w:tab/>
        <w:t>(5a)</w:t>
      </w:r>
    </w:p>
    <w:p w14:paraId="54DDE25D" w14:textId="77777777" w:rsidR="00A27A81" w:rsidRPr="00D83700" w:rsidRDefault="00A27A81" w:rsidP="00A27A81">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m:t>
        </m:r>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eastAsiaTheme="minorEastAsia" w:hAnsi="Cambria Math"/>
            <w:lang w:val="es-UY"/>
          </w:rPr>
          <m:t>,</m:t>
        </m:r>
      </m:oMath>
      <w:r>
        <w:rPr>
          <w:rFonts w:eastAsiaTheme="minorEastAsia"/>
          <w:lang w:val="es-UY"/>
        </w:rPr>
        <w:tab/>
      </w:r>
      <w:r>
        <w:rPr>
          <w:rFonts w:eastAsiaTheme="minorEastAsia"/>
          <w:lang w:val="es-UY"/>
        </w:rPr>
        <w:tab/>
        <w:t>(5b)</w:t>
      </w:r>
    </w:p>
    <w:p w14:paraId="5F41E0DA" w14:textId="77777777" w:rsidR="00A27A81" w:rsidRDefault="00A27A81" w:rsidP="00A27A81">
      <w:pPr>
        <w:jc w:val="both"/>
        <w:rPr>
          <w:rFonts w:eastAsiaTheme="minorEastAsia"/>
          <w:lang w:val="es-UY"/>
        </w:rPr>
      </w:pPr>
      <w:r>
        <w:rPr>
          <w:rFonts w:eastAsiaTheme="minorEastAsia"/>
          <w:lang w:val="es-UY"/>
        </w:rPr>
        <w:t xml:space="preserve">donde </w:t>
      </w:r>
      <m:oMath>
        <m:r>
          <w:rPr>
            <w:rFonts w:ascii="Cambria Math" w:eastAsiaTheme="minorEastAsia" w:hAnsi="Cambria Math"/>
            <w:lang w:val="es-UY"/>
          </w:rPr>
          <m:t>G</m:t>
        </m:r>
      </m:oMath>
      <w:r>
        <w:rPr>
          <w:rFonts w:eastAsiaTheme="minorEastAsia"/>
          <w:lang w:val="es-UY"/>
        </w:rPr>
        <w:t xml:space="preserve"> es una función arbitraria. La velocidad de propagación es la misma que en el caso sin rotación, y la influencia de la rotación está confinada al factor </w:t>
      </w:r>
      <m:oMath>
        <m:sSup>
          <m:sSupPr>
            <m:ctrlPr>
              <w:rPr>
                <w:rFonts w:ascii="Cambria Math" w:hAnsi="Cambria Math"/>
                <w:i/>
                <w:lang w:val="es-UY"/>
              </w:rPr>
            </m:ctrlPr>
          </m:sSupPr>
          <m:e>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oMath>
      <w:r>
        <w:rPr>
          <w:rFonts w:eastAsiaTheme="minorEastAsia"/>
          <w:lang w:val="es-UY"/>
        </w:rPr>
        <w:t xml:space="preserve">. La importancia de este factor reside en la escala </w:t>
      </w:r>
      <m:oMath>
        <m:r>
          <w:rPr>
            <w:rFonts w:ascii="Cambria Math" w:eastAsiaTheme="minorEastAsia" w:hAnsi="Cambria Math"/>
            <w:lang w:val="es-UY"/>
          </w:rPr>
          <m:t>a</m:t>
        </m:r>
      </m:oMath>
      <w:r>
        <w:rPr>
          <w:rFonts w:eastAsiaTheme="minorEastAsia"/>
          <w:lang w:val="es-UY"/>
        </w:rPr>
        <w:t xml:space="preserve">, llamada radio de deformación de Rossby. Valores típicos de </w:t>
      </w:r>
      <m:oMath>
        <m:r>
          <w:rPr>
            <w:rFonts w:ascii="Cambria Math" w:eastAsiaTheme="minorEastAsia" w:hAnsi="Cambria Math"/>
            <w:lang w:val="es-UY"/>
          </w:rPr>
          <m:t>a</m:t>
        </m:r>
      </m:oMath>
      <w:r>
        <w:rPr>
          <w:rFonts w:eastAsiaTheme="minorEastAsia"/>
          <w:lang w:val="es-UY"/>
        </w:rPr>
        <w:t xml:space="preserve"> para ondas de Kelvin barotrópicas son de 2000 km en el océano profundo y alrededor de 200 km en aguas costeras y someras. Valores típicos de </w:t>
      </w:r>
      <m:oMath>
        <m:r>
          <w:rPr>
            <w:rFonts w:ascii="Cambria Math" w:eastAsiaTheme="minorEastAsia" w:hAnsi="Cambria Math"/>
            <w:lang w:val="es-UY"/>
          </w:rPr>
          <m:t>a</m:t>
        </m:r>
      </m:oMath>
      <w:r>
        <w:rPr>
          <w:rFonts w:eastAsiaTheme="minorEastAsia"/>
          <w:lang w:val="es-UY"/>
        </w:rPr>
        <w:t xml:space="preserve"> para ondas de Kelvin baroclínicas son de aproximadamente 30 km.</w:t>
      </w:r>
    </w:p>
    <w:p w14:paraId="7D5BE794" w14:textId="77777777" w:rsidR="00A27A81" w:rsidRDefault="00A27A81" w:rsidP="00A27A81">
      <w:pPr>
        <w:jc w:val="both"/>
        <w:rPr>
          <w:rFonts w:eastAsiaTheme="minorEastAsia"/>
          <w:lang w:val="es-UY"/>
        </w:rPr>
      </w:pPr>
      <w:r>
        <w:rPr>
          <w:rFonts w:eastAsiaTheme="minorEastAsia"/>
          <w:lang w:val="es-UY"/>
        </w:rPr>
        <w:t>La solución completa de onda de Kelvin, obtenida sustituyendo (5a) y (5b) en el sistema (2) es</w:t>
      </w:r>
    </w:p>
    <w:p w14:paraId="49D0178B" w14:textId="77777777" w:rsidR="00A27A81" w:rsidRPr="007808E7" w:rsidRDefault="00A27A81" w:rsidP="00A27A81">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η=e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hAnsi="Cambria Math"/>
            <w:lang w:val="es-UY"/>
          </w:rPr>
          <m:t>,</m:t>
        </m:r>
      </m:oMath>
      <w:r>
        <w:rPr>
          <w:rFonts w:eastAsiaTheme="minorEastAsia"/>
          <w:lang w:val="es-UY"/>
        </w:rPr>
        <w:tab/>
      </w:r>
      <w:r>
        <w:rPr>
          <w:rFonts w:eastAsiaTheme="minorEastAsia"/>
          <w:lang w:val="es-UY"/>
        </w:rPr>
        <w:tab/>
        <w:t>(6a)</w:t>
      </w:r>
    </w:p>
    <w:p w14:paraId="4F241639" w14:textId="77777777" w:rsidR="00A27A81" w:rsidRPr="007808E7" w:rsidRDefault="00A27A81" w:rsidP="00A27A81">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u=</m:t>
            </m:r>
            <m:rad>
              <m:radPr>
                <m:degHide m:val="1"/>
                <m:ctrlPr>
                  <w:rPr>
                    <w:rFonts w:ascii="Cambria Math" w:hAnsi="Cambria Math"/>
                    <w:i/>
                    <w:lang w:val="es-UY"/>
                  </w:rPr>
                </m:ctrlPr>
              </m:radPr>
              <m:deg/>
              <m:e>
                <m:f>
                  <m:fPr>
                    <m:ctrlPr>
                      <w:rPr>
                        <w:rFonts w:ascii="Cambria Math" w:hAnsi="Cambria Math"/>
                        <w:i/>
                        <w:lang w:val="es-UY"/>
                      </w:rPr>
                    </m:ctrlPr>
                  </m:fPr>
                  <m:num>
                    <m:r>
                      <w:rPr>
                        <w:rFonts w:ascii="Cambria Math" w:hAnsi="Cambria Math"/>
                        <w:lang w:val="es-UY"/>
                      </w:rPr>
                      <m:t>g</m:t>
                    </m:r>
                  </m:num>
                  <m:den>
                    <m:r>
                      <w:rPr>
                        <w:rFonts w:ascii="Cambria Math" w:hAnsi="Cambria Math"/>
                        <w:lang w:val="es-UY"/>
                      </w:rPr>
                      <m:t>H</m:t>
                    </m:r>
                  </m:den>
                </m:f>
              </m:e>
            </m:rad>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x-ct</m:t>
            </m:r>
          </m:e>
        </m:d>
        <m:r>
          <w:rPr>
            <w:rFonts w:ascii="Cambria Math" w:eastAsiaTheme="minorEastAsia" w:hAnsi="Cambria Math"/>
            <w:lang w:val="es-UY"/>
          </w:rPr>
          <m:t>.</m:t>
        </m:r>
      </m:oMath>
      <w:r>
        <w:rPr>
          <w:rFonts w:eastAsiaTheme="minorEastAsia"/>
          <w:lang w:val="es-UY"/>
        </w:rPr>
        <w:tab/>
      </w:r>
      <w:r>
        <w:rPr>
          <w:rFonts w:eastAsiaTheme="minorEastAsia"/>
          <w:lang w:val="es-UY"/>
        </w:rPr>
        <w:tab/>
        <w:t>(6b)</w:t>
      </w:r>
    </w:p>
    <w:p w14:paraId="367563AC" w14:textId="77777777" w:rsidR="00A27A81" w:rsidRDefault="00A27A81" w:rsidP="00A27A81">
      <w:pPr>
        <w:jc w:val="both"/>
        <w:rPr>
          <w:rFonts w:eastAsiaTheme="minorEastAsia"/>
          <w:lang w:val="es-UY"/>
        </w:rPr>
      </w:pPr>
      <w:r>
        <w:rPr>
          <w:rFonts w:eastAsiaTheme="minorEastAsia"/>
          <w:lang w:val="es-UY"/>
        </w:rPr>
        <w:t xml:space="preserve">En particular, cuando </w:t>
      </w:r>
      <m:oMath>
        <m:r>
          <w:rPr>
            <w:rFonts w:ascii="Cambria Math" w:eastAsiaTheme="minorEastAsia" w:hAnsi="Cambria Math"/>
            <w:lang w:val="es-UY"/>
          </w:rPr>
          <m:t>G</m:t>
        </m:r>
      </m:oMath>
      <w:r>
        <w:rPr>
          <w:rFonts w:eastAsiaTheme="minorEastAsia"/>
          <w:lang w:val="es-UY"/>
        </w:rPr>
        <w:t xml:space="preserve"> es sinusoidal, las ecuaciones anteriores adoptan la forma</w:t>
      </w:r>
    </w:p>
    <w:p w14:paraId="507D8497" w14:textId="77777777" w:rsidR="00A27A81" w:rsidRPr="007808E7" w:rsidRDefault="00A27A81" w:rsidP="00A27A81">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η=</m:t>
            </m:r>
            <m:sSub>
              <m:sSubPr>
                <m:ctrlPr>
                  <w:rPr>
                    <w:rFonts w:ascii="Cambria Math" w:hAnsi="Cambria Math"/>
                    <w:i/>
                    <w:lang w:val="es-UY"/>
                  </w:rPr>
                </m:ctrlPr>
              </m:sSubPr>
              <m:e>
                <m:r>
                  <w:rPr>
                    <w:rFonts w:ascii="Cambria Math" w:hAnsi="Cambria Math"/>
                    <w:lang w:val="es-UY"/>
                  </w:rPr>
                  <m:t>η</m:t>
                </m:r>
              </m:e>
              <m:sub>
                <m:r>
                  <w:rPr>
                    <w:rFonts w:ascii="Cambria Math" w:hAnsi="Cambria Math"/>
                    <w:lang w:val="es-UY"/>
                  </w:rPr>
                  <m:t>0</m:t>
                </m:r>
              </m:sub>
            </m:sSub>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func>
          <m:funcPr>
            <m:ctrlPr>
              <w:rPr>
                <w:rFonts w:ascii="Cambria Math" w:hAnsi="Cambria Math"/>
                <w:i/>
                <w:lang w:val="es-UY"/>
              </w:rPr>
            </m:ctrlPr>
          </m:funcPr>
          <m:fName>
            <m:r>
              <m:rPr>
                <m:sty m:val="p"/>
              </m:rPr>
              <w:rPr>
                <w:rFonts w:ascii="Cambria Math" w:hAnsi="Cambria Math"/>
                <w:lang w:val="es-UY"/>
              </w:rPr>
              <m:t>cos</m:t>
            </m:r>
          </m:fName>
          <m:e>
            <m:d>
              <m:dPr>
                <m:ctrlPr>
                  <w:rPr>
                    <w:rFonts w:ascii="Cambria Math" w:hAnsi="Cambria Math"/>
                    <w:i/>
                    <w:lang w:val="es-UY"/>
                  </w:rPr>
                </m:ctrlPr>
              </m:dPr>
              <m:e>
                <m:r>
                  <w:rPr>
                    <w:rFonts w:ascii="Cambria Math" w:hAnsi="Cambria Math"/>
                    <w:lang w:val="es-UY"/>
                  </w:rPr>
                  <m:t>kx-ωt</m:t>
                </m:r>
              </m:e>
            </m:d>
          </m:e>
        </m:func>
        <m:r>
          <w:rPr>
            <w:rFonts w:ascii="Cambria Math" w:hAnsi="Cambria Math"/>
            <w:lang w:val="es-UY"/>
          </w:rPr>
          <m:t>,</m:t>
        </m:r>
      </m:oMath>
      <w:r>
        <w:rPr>
          <w:rFonts w:eastAsiaTheme="minorEastAsia"/>
          <w:lang w:val="es-UY"/>
        </w:rPr>
        <w:tab/>
        <w:t>(7a)</w:t>
      </w:r>
    </w:p>
    <w:p w14:paraId="7A547D27" w14:textId="77777777" w:rsidR="00A27A81" w:rsidRPr="007808E7" w:rsidRDefault="00A27A81" w:rsidP="00A27A81">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u=</m:t>
            </m:r>
            <m:rad>
              <m:radPr>
                <m:degHide m:val="1"/>
                <m:ctrlPr>
                  <w:rPr>
                    <w:rFonts w:ascii="Cambria Math" w:hAnsi="Cambria Math"/>
                    <w:i/>
                    <w:lang w:val="es-UY"/>
                  </w:rPr>
                </m:ctrlPr>
              </m:radPr>
              <m:deg/>
              <m:e>
                <m:f>
                  <m:fPr>
                    <m:ctrlPr>
                      <w:rPr>
                        <w:rFonts w:ascii="Cambria Math" w:hAnsi="Cambria Math"/>
                        <w:i/>
                        <w:lang w:val="es-UY"/>
                      </w:rPr>
                    </m:ctrlPr>
                  </m:fPr>
                  <m:num>
                    <m:r>
                      <w:rPr>
                        <w:rFonts w:ascii="Cambria Math" w:hAnsi="Cambria Math"/>
                        <w:lang w:val="es-UY"/>
                      </w:rPr>
                      <m:t>g</m:t>
                    </m:r>
                  </m:num>
                  <m:den>
                    <m:r>
                      <w:rPr>
                        <w:rFonts w:ascii="Cambria Math" w:hAnsi="Cambria Math"/>
                        <w:lang w:val="es-UY"/>
                      </w:rPr>
                      <m:t>H</m:t>
                    </m:r>
                  </m:den>
                </m:f>
              </m:e>
            </m:rad>
            <m:sSub>
              <m:sSubPr>
                <m:ctrlPr>
                  <w:rPr>
                    <w:rFonts w:ascii="Cambria Math" w:hAnsi="Cambria Math"/>
                    <w:i/>
                    <w:lang w:val="es-UY"/>
                  </w:rPr>
                </m:ctrlPr>
              </m:sSubPr>
              <m:e>
                <m:r>
                  <w:rPr>
                    <w:rFonts w:ascii="Cambria Math" w:hAnsi="Cambria Math"/>
                    <w:lang w:val="es-UY"/>
                  </w:rPr>
                  <m:t>η</m:t>
                </m:r>
              </m:e>
              <m:sub>
                <m:r>
                  <w:rPr>
                    <w:rFonts w:ascii="Cambria Math" w:hAnsi="Cambria Math"/>
                    <w:lang w:val="es-UY"/>
                  </w:rPr>
                  <m:t>0</m:t>
                </m:r>
              </m:sub>
            </m:sSub>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func>
          <m:funcPr>
            <m:ctrlPr>
              <w:rPr>
                <w:rFonts w:ascii="Cambria Math" w:hAnsi="Cambria Math"/>
                <w:i/>
                <w:lang w:val="es-UY"/>
              </w:rPr>
            </m:ctrlPr>
          </m:funcPr>
          <m:fName>
            <m:r>
              <m:rPr>
                <m:sty m:val="p"/>
              </m:rPr>
              <w:rPr>
                <w:rFonts w:ascii="Cambria Math" w:hAnsi="Cambria Math"/>
                <w:lang w:val="es-UY"/>
              </w:rPr>
              <m:t>cos</m:t>
            </m:r>
          </m:fName>
          <m:e>
            <m:d>
              <m:dPr>
                <m:ctrlPr>
                  <w:rPr>
                    <w:rFonts w:ascii="Cambria Math" w:hAnsi="Cambria Math"/>
                    <w:i/>
                    <w:lang w:val="es-UY"/>
                  </w:rPr>
                </m:ctrlPr>
              </m:dPr>
              <m:e>
                <m:r>
                  <w:rPr>
                    <w:rFonts w:ascii="Cambria Math" w:hAnsi="Cambria Math"/>
                    <w:lang w:val="es-UY"/>
                  </w:rPr>
                  <m:t>kx-ωt</m:t>
                </m:r>
              </m:e>
            </m:d>
          </m:e>
        </m:func>
        <m:r>
          <w:rPr>
            <w:rFonts w:ascii="Cambria Math" w:eastAsiaTheme="minorEastAsia" w:hAnsi="Cambria Math"/>
            <w:lang w:val="es-UY"/>
          </w:rPr>
          <m:t>,</m:t>
        </m:r>
      </m:oMath>
      <w:r>
        <w:rPr>
          <w:rFonts w:eastAsiaTheme="minorEastAsia"/>
          <w:lang w:val="es-UY"/>
        </w:rPr>
        <w:tab/>
        <w:t>(7b)</w:t>
      </w:r>
    </w:p>
    <w:p w14:paraId="16523B61" w14:textId="77777777" w:rsidR="00A27A81" w:rsidRDefault="00A27A81" w:rsidP="00A27A81">
      <w:pPr>
        <w:jc w:val="both"/>
        <w:rPr>
          <w:rFonts w:eastAsiaTheme="minorEastAsia"/>
          <w:lang w:val="es-UY"/>
        </w:rPr>
      </w:pPr>
      <w:r>
        <w:rPr>
          <w:rFonts w:eastAsiaTheme="minorEastAsia"/>
          <w:lang w:val="es-UY"/>
        </w:rPr>
        <w:t xml:space="preserve">donde la relación de dispersión entre </w:t>
      </w:r>
      <m:oMath>
        <m:r>
          <w:rPr>
            <w:rFonts w:ascii="Cambria Math" w:hAnsi="Cambria Math"/>
            <w:lang w:val="es-UY"/>
          </w:rPr>
          <m:t>ω</m:t>
        </m:r>
      </m:oMath>
      <w:r>
        <w:rPr>
          <w:rFonts w:eastAsiaTheme="minorEastAsia"/>
          <w:lang w:val="es-UY"/>
        </w:rPr>
        <w:t xml:space="preserve"> y </w:t>
      </w:r>
      <m:oMath>
        <m:r>
          <w:rPr>
            <w:rFonts w:ascii="Cambria Math" w:hAnsi="Cambria Math"/>
            <w:lang w:val="es-UY"/>
          </w:rPr>
          <m:t>k</m:t>
        </m:r>
      </m:oMath>
      <w:r>
        <w:rPr>
          <w:rFonts w:eastAsiaTheme="minorEastAsia"/>
          <w:lang w:val="es-UY"/>
        </w:rPr>
        <w:t xml:space="preserve"> es</w:t>
      </w:r>
    </w:p>
    <w:p w14:paraId="6BBCB59A" w14:textId="77777777" w:rsidR="00A27A81" w:rsidRPr="007808E7" w:rsidRDefault="00A27A81" w:rsidP="00A27A81">
      <w:pPr>
        <w:jc w:val="center"/>
        <w:rPr>
          <w:rFonts w:eastAsiaTheme="minorEastAsia"/>
          <w:lang w:val="es-UY"/>
        </w:rPr>
      </w:pPr>
      <m:oMath>
        <m:r>
          <w:rPr>
            <w:rFonts w:ascii="Cambria Math" w:hAnsi="Cambria Math"/>
            <w:lang w:val="es-UY"/>
          </w:rPr>
          <m:t>ω=kc.</m:t>
        </m:r>
      </m:oMath>
      <w:r>
        <w:rPr>
          <w:rFonts w:eastAsiaTheme="minorEastAsia"/>
          <w:lang w:val="es-UY"/>
        </w:rPr>
        <w:t xml:space="preserve"> </w:t>
      </w:r>
      <w:r>
        <w:rPr>
          <w:rFonts w:eastAsiaTheme="minorEastAsia"/>
          <w:lang w:val="es-UY"/>
        </w:rPr>
        <w:tab/>
      </w:r>
      <w:r>
        <w:rPr>
          <w:rFonts w:eastAsiaTheme="minorEastAsia"/>
          <w:lang w:val="es-UY"/>
        </w:rPr>
        <w:tab/>
        <w:t>(8)</w:t>
      </w:r>
    </w:p>
    <w:p w14:paraId="418FCC15" w14:textId="77777777" w:rsidR="00A27A81" w:rsidRDefault="00A27A81" w:rsidP="00A27A81">
      <w:pPr>
        <w:jc w:val="both"/>
        <w:rPr>
          <w:rFonts w:eastAsiaTheme="minorEastAsia"/>
          <w:lang w:val="es-UY"/>
        </w:rPr>
      </w:pPr>
      <w:r>
        <w:rPr>
          <w:rFonts w:eastAsiaTheme="minorEastAsia"/>
          <w:lang w:val="es-UY"/>
        </w:rPr>
        <w:lastRenderedPageBreak/>
        <w:t xml:space="preserve">Para un observador que viaja con la onda, la frontera costera (donde la onda tiene su amplitud máxima) está siempre a la derecha en el hemisferio norte y a la izquierda en el hemisferio sur. Otra forma de expresar este hecho es diciendo que la onda se mueve hacia el ecuador sobre una frontera oeste y hacia el polo sobre una frontera este, o que se mueve de forma ciclónica alrededor de la cuenca. También es posible expresar la solución de la onda de Kelvin en forma independiente del signo de </w:t>
      </w:r>
      <m:oMath>
        <m:r>
          <w:rPr>
            <w:rFonts w:ascii="Cambria Math" w:eastAsiaTheme="minorEastAsia" w:hAnsi="Cambria Math"/>
            <w:lang w:val="es-UY"/>
          </w:rPr>
          <m:t>f</m:t>
        </m:r>
      </m:oMath>
      <w:r>
        <w:rPr>
          <w:rFonts w:eastAsiaTheme="minorEastAsia"/>
          <w:lang w:val="es-UY"/>
        </w:rPr>
        <w:t>, esto es</w:t>
      </w:r>
    </w:p>
    <w:p w14:paraId="44951446" w14:textId="77777777" w:rsidR="00A27A81" w:rsidRPr="007808E7" w:rsidRDefault="00A27A81" w:rsidP="00A27A81">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η=e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x-aft</m:t>
            </m:r>
          </m:e>
        </m:d>
        <m:r>
          <w:rPr>
            <w:rFonts w:ascii="Cambria Math" w:hAnsi="Cambria Math"/>
            <w:lang w:val="es-UY"/>
          </w:rPr>
          <m:t>,</m:t>
        </m:r>
      </m:oMath>
      <w:r>
        <w:rPr>
          <w:rFonts w:eastAsiaTheme="minorEastAsia"/>
          <w:lang w:val="es-UY"/>
        </w:rPr>
        <w:tab/>
      </w:r>
      <w:r>
        <w:rPr>
          <w:rFonts w:eastAsiaTheme="minorEastAsia"/>
          <w:lang w:val="es-UY"/>
        </w:rPr>
        <w:tab/>
        <w:t>(9a)</w:t>
      </w:r>
    </w:p>
    <w:p w14:paraId="2637A8AF" w14:textId="77777777" w:rsidR="00A27A81" w:rsidRDefault="00A27A81" w:rsidP="00A27A81">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u=</m:t>
            </m:r>
            <m:rad>
              <m:radPr>
                <m:degHide m:val="1"/>
                <m:ctrlPr>
                  <w:rPr>
                    <w:rFonts w:ascii="Cambria Math" w:hAnsi="Cambria Math"/>
                    <w:i/>
                    <w:lang w:val="es-UY"/>
                  </w:rPr>
                </m:ctrlPr>
              </m:radPr>
              <m:deg/>
              <m:e>
                <m:f>
                  <m:fPr>
                    <m:ctrlPr>
                      <w:rPr>
                        <w:rFonts w:ascii="Cambria Math" w:hAnsi="Cambria Math"/>
                        <w:i/>
                        <w:lang w:val="es-UY"/>
                      </w:rPr>
                    </m:ctrlPr>
                  </m:fPr>
                  <m:num>
                    <m:r>
                      <w:rPr>
                        <w:rFonts w:ascii="Cambria Math" w:hAnsi="Cambria Math"/>
                        <w:lang w:val="es-UY"/>
                      </w:rPr>
                      <m:t>g</m:t>
                    </m:r>
                  </m:num>
                  <m:den>
                    <m:r>
                      <w:rPr>
                        <w:rFonts w:ascii="Cambria Math" w:hAnsi="Cambria Math"/>
                        <w:lang w:val="es-UY"/>
                      </w:rPr>
                      <m:t>af</m:t>
                    </m:r>
                  </m:den>
                </m:f>
              </m:e>
            </m:rad>
            <m:r>
              <w:rPr>
                <w:rFonts w:ascii="Cambria Math" w:hAnsi="Cambria Math"/>
                <w:lang w:val="es-UY"/>
              </w:rPr>
              <m:t>e</m:t>
            </m:r>
          </m:e>
          <m:sup>
            <m:r>
              <w:rPr>
                <w:rFonts w:ascii="Cambria Math" w:hAnsi="Cambria Math"/>
                <w:lang w:val="es-UY"/>
              </w:rPr>
              <m:t>-</m:t>
            </m:r>
            <m:f>
              <m:fPr>
                <m:ctrlPr>
                  <w:rPr>
                    <w:rFonts w:ascii="Cambria Math" w:hAnsi="Cambria Math"/>
                    <w:i/>
                    <w:lang w:val="es-UY"/>
                  </w:rPr>
                </m:ctrlPr>
              </m:fPr>
              <m:num>
                <m:r>
                  <w:rPr>
                    <w:rFonts w:ascii="Cambria Math" w:hAnsi="Cambria Math"/>
                    <w:lang w:val="es-UY"/>
                  </w:rPr>
                  <m:t>y</m:t>
                </m:r>
              </m:num>
              <m:den>
                <m:r>
                  <w:rPr>
                    <w:rFonts w:ascii="Cambria Math" w:hAnsi="Cambria Math"/>
                    <w:lang w:val="es-UY"/>
                  </w:rPr>
                  <m:t>a</m:t>
                </m:r>
              </m:den>
            </m:f>
          </m:sup>
        </m:sSup>
        <m:r>
          <w:rPr>
            <w:rFonts w:ascii="Cambria Math" w:hAnsi="Cambria Math"/>
            <w:lang w:val="es-UY"/>
          </w:rPr>
          <m:t>G</m:t>
        </m:r>
        <m:d>
          <m:dPr>
            <m:ctrlPr>
              <w:rPr>
                <w:rFonts w:ascii="Cambria Math" w:hAnsi="Cambria Math"/>
                <w:i/>
                <w:lang w:val="es-UY"/>
              </w:rPr>
            </m:ctrlPr>
          </m:dPr>
          <m:e>
            <m:r>
              <w:rPr>
                <w:rFonts w:ascii="Cambria Math" w:hAnsi="Cambria Math"/>
                <w:lang w:val="es-UY"/>
              </w:rPr>
              <m:t>x-aft</m:t>
            </m:r>
          </m:e>
        </m:d>
        <m:r>
          <w:rPr>
            <w:rFonts w:ascii="Cambria Math" w:eastAsiaTheme="minorEastAsia" w:hAnsi="Cambria Math"/>
            <w:lang w:val="es-UY"/>
          </w:rPr>
          <m:t>.</m:t>
        </m:r>
      </m:oMath>
      <w:r>
        <w:rPr>
          <w:rFonts w:eastAsiaTheme="minorEastAsia"/>
          <w:lang w:val="es-UY"/>
        </w:rPr>
        <w:tab/>
        <w:t>(9b)</w:t>
      </w:r>
    </w:p>
    <w:p w14:paraId="404F0097" w14:textId="77777777" w:rsidR="00A27A81" w:rsidRDefault="00A27A81" w:rsidP="00A27A81">
      <w:pPr>
        <w:jc w:val="both"/>
        <w:rPr>
          <w:rFonts w:eastAsiaTheme="minorEastAsia"/>
          <w:lang w:val="es-UY"/>
        </w:rPr>
      </w:pPr>
      <w:r>
        <w:rPr>
          <w:rFonts w:eastAsiaTheme="minorEastAsia"/>
          <w:lang w:val="es-UY"/>
        </w:rPr>
        <w:t xml:space="preserve">La velocidad de la onda es </w:t>
      </w:r>
      <m:oMath>
        <m:r>
          <w:rPr>
            <w:rFonts w:ascii="Cambria Math" w:hAnsi="Cambria Math"/>
            <w:lang w:val="es-UY"/>
          </w:rPr>
          <m:t>af</m:t>
        </m:r>
      </m:oMath>
      <w:r>
        <w:rPr>
          <w:rFonts w:eastAsiaTheme="minorEastAsia"/>
          <w:lang w:val="es-UY"/>
        </w:rPr>
        <w:t xml:space="preserve"> y por eso cambia de signo con f (a es definido positivo).</w:t>
      </w:r>
    </w:p>
    <w:p w14:paraId="31D6717B" w14:textId="77777777" w:rsidR="00A27A81" w:rsidRPr="0030520E" w:rsidRDefault="00A27A81" w:rsidP="00A27A81">
      <w:pPr>
        <w:rPr>
          <w:rFonts w:eastAsiaTheme="minorEastAsia"/>
          <w:b/>
          <w:lang w:val="es-UY"/>
        </w:rPr>
      </w:pPr>
      <w:r w:rsidRPr="0030520E">
        <w:rPr>
          <w:rFonts w:eastAsiaTheme="minorEastAsia"/>
          <w:b/>
          <w:lang w:val="es-UY"/>
        </w:rPr>
        <w:t>Onda de Kelvin ecuatorial</w:t>
      </w:r>
    </w:p>
    <w:p w14:paraId="0ACC403F" w14:textId="77777777" w:rsidR="00A27A81" w:rsidRDefault="00A27A81" w:rsidP="00A27A81">
      <w:pPr>
        <w:jc w:val="both"/>
        <w:rPr>
          <w:rFonts w:eastAsiaTheme="minorEastAsia"/>
          <w:lang w:val="es-UY"/>
        </w:rPr>
      </w:pPr>
      <w:r>
        <w:rPr>
          <w:rFonts w:eastAsiaTheme="minorEastAsia"/>
          <w:lang w:val="es-UY"/>
        </w:rPr>
        <w:t>Una propiedad importante de la zona ecuatorial es que las ondas quedan atrapadas en ella. La onda más simple que ilustra esta propiedad es la onda de Kelvin ecuatorial, que tiene un comportamiento similar a la onda de Kelvin atrapada en las costas que se estudió anteriormente. El movimiento es unidireccional paralelo al ecuador. Se tiene entonces que</w:t>
      </w:r>
    </w:p>
    <w:p w14:paraId="58C96C14" w14:textId="77777777" w:rsidR="00A27A81" w:rsidRPr="00A06178" w:rsidRDefault="00A27A81" w:rsidP="00A27A81">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∂u</m:t>
            </m:r>
          </m:num>
          <m:den>
            <m:r>
              <w:rPr>
                <w:rFonts w:ascii="Cambria Math" w:eastAsiaTheme="minorEastAsia" w:hAnsi="Cambria Math"/>
                <w:lang w:val="es-UY"/>
              </w:rPr>
              <m:t>∂t</m:t>
            </m:r>
          </m:den>
        </m:f>
        <m:r>
          <w:rPr>
            <w:rFonts w:ascii="Cambria Math" w:eastAsiaTheme="minorEastAsia" w:hAnsi="Cambria Math"/>
            <w:lang w:val="es-UY"/>
          </w:rPr>
          <m:t>=-g</m:t>
        </m:r>
        <m:f>
          <m:fPr>
            <m:ctrlPr>
              <w:rPr>
                <w:rFonts w:ascii="Cambria Math" w:eastAsiaTheme="minorEastAsia" w:hAnsi="Cambria Math"/>
                <w:i/>
                <w:lang w:val="es-UY"/>
              </w:rPr>
            </m:ctrlPr>
          </m:fPr>
          <m:num>
            <m:r>
              <w:rPr>
                <w:rFonts w:ascii="Cambria Math" w:eastAsiaTheme="minorEastAsia" w:hAnsi="Cambria Math"/>
                <w:lang w:val="es-UY"/>
              </w:rPr>
              <m:t>∂η</m:t>
            </m:r>
          </m:num>
          <m:den>
            <m:r>
              <w:rPr>
                <w:rFonts w:ascii="Cambria Math" w:eastAsiaTheme="minorEastAsia" w:hAnsi="Cambria Math"/>
                <w:lang w:val="es-UY"/>
              </w:rPr>
              <m:t>∂x</m:t>
            </m:r>
          </m:den>
        </m:f>
        <m:r>
          <w:rPr>
            <w:rFonts w:ascii="Cambria Math" w:eastAsiaTheme="minorEastAsia" w:hAnsi="Cambria Math"/>
            <w:lang w:val="es-UY"/>
          </w:rPr>
          <m:t>,</m:t>
        </m:r>
      </m:oMath>
      <w:r>
        <w:rPr>
          <w:rFonts w:eastAsiaTheme="minorEastAsia"/>
          <w:lang w:val="es-UY"/>
        </w:rPr>
        <w:tab/>
      </w:r>
      <w:r>
        <w:rPr>
          <w:rFonts w:eastAsiaTheme="minorEastAsia"/>
          <w:lang w:val="es-UY"/>
        </w:rPr>
        <w:tab/>
        <w:t>(10a)</w:t>
      </w:r>
    </w:p>
    <w:p w14:paraId="42442823" w14:textId="77777777" w:rsidR="00A27A81" w:rsidRDefault="00A27A81" w:rsidP="00A27A81">
      <w:pPr>
        <w:jc w:val="center"/>
        <w:rPr>
          <w:rFonts w:eastAsiaTheme="minorEastAsia"/>
          <w:lang w:val="es-UY"/>
        </w:rPr>
      </w:pPr>
    </w:p>
    <w:p w14:paraId="4BC49DA2" w14:textId="77777777" w:rsidR="00A27A81" w:rsidRDefault="00A27A81" w:rsidP="00A27A81">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∂η</m:t>
            </m:r>
          </m:num>
          <m:den>
            <m:r>
              <w:rPr>
                <w:rFonts w:ascii="Cambria Math" w:eastAsiaTheme="minorEastAsia" w:hAnsi="Cambria Math"/>
                <w:lang w:val="es-UY"/>
              </w:rPr>
              <m:t>∂t</m:t>
            </m:r>
          </m:den>
        </m:f>
        <m:r>
          <w:rPr>
            <w:rFonts w:ascii="Cambria Math" w:eastAsiaTheme="minorEastAsia" w:hAnsi="Cambria Math"/>
            <w:lang w:val="es-UY"/>
          </w:rPr>
          <m:t>+H</m:t>
        </m:r>
        <m:f>
          <m:fPr>
            <m:ctrlPr>
              <w:rPr>
                <w:rFonts w:ascii="Cambria Math" w:eastAsiaTheme="minorEastAsia" w:hAnsi="Cambria Math"/>
                <w:i/>
                <w:lang w:val="es-UY"/>
              </w:rPr>
            </m:ctrlPr>
          </m:fPr>
          <m:num>
            <m:r>
              <w:rPr>
                <w:rFonts w:ascii="Cambria Math" w:eastAsiaTheme="minorEastAsia" w:hAnsi="Cambria Math"/>
                <w:lang w:val="es-UY"/>
              </w:rPr>
              <m:t>∂u</m:t>
            </m:r>
          </m:num>
          <m:den>
            <m:r>
              <w:rPr>
                <w:rFonts w:ascii="Cambria Math" w:eastAsiaTheme="minorEastAsia" w:hAnsi="Cambria Math"/>
                <w:lang w:val="es-UY"/>
              </w:rPr>
              <m:t>∂x</m:t>
            </m:r>
          </m:den>
        </m:f>
        <m:r>
          <w:rPr>
            <w:rFonts w:ascii="Cambria Math" w:eastAsiaTheme="minorEastAsia" w:hAnsi="Cambria Math"/>
            <w:lang w:val="es-UY"/>
          </w:rPr>
          <m:t>=0.</m:t>
        </m:r>
      </m:oMath>
      <w:r>
        <w:rPr>
          <w:rFonts w:eastAsiaTheme="minorEastAsia"/>
          <w:lang w:val="es-UY"/>
        </w:rPr>
        <w:tab/>
      </w:r>
      <w:r>
        <w:rPr>
          <w:rFonts w:eastAsiaTheme="minorEastAsia"/>
          <w:lang w:val="es-UY"/>
        </w:rPr>
        <w:tab/>
        <w:t>(10b)</w:t>
      </w:r>
    </w:p>
    <w:p w14:paraId="50E01E4D" w14:textId="77777777" w:rsidR="00A27A81" w:rsidRDefault="00A27A81" w:rsidP="00A27A81">
      <w:pPr>
        <w:jc w:val="both"/>
        <w:rPr>
          <w:rFonts w:eastAsiaTheme="minorEastAsia"/>
          <w:lang w:val="es-UY"/>
        </w:rPr>
      </w:pPr>
      <w:r>
        <w:rPr>
          <w:rFonts w:eastAsiaTheme="minorEastAsia"/>
          <w:lang w:val="es-UY"/>
        </w:rPr>
        <w:t xml:space="preserve">Estas ecuaciones son iguales a (1a) y (1b) para la onda de Kelvin costera, y por lo tanto la solución está dada por el sistema (2). En cada plano </w:t>
      </w:r>
      <m:oMath>
        <m:r>
          <w:rPr>
            <w:rFonts w:ascii="Cambria Math" w:eastAsiaTheme="minorEastAsia" w:hAnsi="Cambria Math"/>
            <w:lang w:val="es-UY"/>
          </w:rPr>
          <m:t>y=cte.</m:t>
        </m:r>
      </m:oMath>
      <w:r>
        <w:rPr>
          <w:rFonts w:eastAsiaTheme="minorEastAsia"/>
          <w:lang w:val="es-UY"/>
        </w:rPr>
        <w:t xml:space="preserve"> El movimiento es exactamente el de un fluido sin rotación.</w:t>
      </w:r>
    </w:p>
    <w:p w14:paraId="40F750A1" w14:textId="77777777" w:rsidR="00A27A81" w:rsidRDefault="00A27A81" w:rsidP="00A27A81">
      <w:pPr>
        <w:jc w:val="both"/>
        <w:rPr>
          <w:rFonts w:eastAsiaTheme="minorEastAsia"/>
          <w:lang w:val="es-UY"/>
        </w:rPr>
      </w:pPr>
      <w:r>
        <w:rPr>
          <w:rFonts w:eastAsiaTheme="minorEastAsia"/>
          <w:lang w:val="es-UY"/>
        </w:rPr>
        <w:t xml:space="preserve">Los efectos de rotación no permiten que el movimiento en cada plano </w:t>
      </w:r>
      <m:oMath>
        <m:r>
          <w:rPr>
            <w:rFonts w:ascii="Cambria Math" w:eastAsiaTheme="minorEastAsia" w:hAnsi="Cambria Math"/>
            <w:lang w:val="es-UY"/>
          </w:rPr>
          <m:t>y=cte.</m:t>
        </m:r>
      </m:oMath>
      <w:r>
        <w:rPr>
          <w:rFonts w:eastAsiaTheme="minorEastAsia"/>
          <w:lang w:val="es-UY"/>
        </w:rPr>
        <w:t xml:space="preserve"> sea independiente porque (3) (ahora con </w:t>
      </w:r>
      <m:oMath>
        <m:r>
          <w:rPr>
            <w:rFonts w:ascii="Cambria Math" w:eastAsiaTheme="minorEastAsia" w:hAnsi="Cambria Math"/>
            <w:lang w:val="es-UY"/>
          </w:rPr>
          <m:t>f=βy</m:t>
        </m:r>
      </m:oMath>
      <w:r>
        <w:rPr>
          <w:rFonts w:eastAsiaTheme="minorEastAsia"/>
          <w:lang w:val="es-UY"/>
        </w:rPr>
        <w:t xml:space="preserve">) requiere un balance geostrófico entre la velocidad zonal y el gradiente de presión norte-sur. Sustituyendo el sistema (2) en (3) se obtienen (4a) y (4b) pero ahora con </w:t>
      </w:r>
      <m:oMath>
        <m:r>
          <w:rPr>
            <w:rFonts w:ascii="Cambria Math" w:eastAsiaTheme="minorEastAsia" w:hAnsi="Cambria Math"/>
            <w:lang w:val="es-UY"/>
          </w:rPr>
          <m:t>f=βy</m:t>
        </m:r>
      </m:oMath>
      <w:r>
        <w:rPr>
          <w:rFonts w:eastAsiaTheme="minorEastAsia"/>
          <w:lang w:val="es-UY"/>
        </w:rPr>
        <w:t xml:space="preserve">. Se requiere la solución que decae cuando </w:t>
      </w:r>
      <m:oMath>
        <m:r>
          <w:rPr>
            <w:rFonts w:ascii="Cambria Math" w:eastAsiaTheme="minorEastAsia" w:hAnsi="Cambria Math"/>
            <w:lang w:val="es-UY"/>
          </w:rPr>
          <m:t>y→±∞</m:t>
        </m:r>
      </m:oMath>
      <w:r>
        <w:rPr>
          <w:rFonts w:eastAsiaTheme="minorEastAsia"/>
          <w:lang w:val="es-UY"/>
        </w:rPr>
        <w:t xml:space="preserve">, la que queda representada por </w:t>
      </w:r>
      <m:oMath>
        <m:r>
          <w:rPr>
            <w:rFonts w:ascii="Cambria Math" w:eastAsiaTheme="minorEastAsia" w:hAnsi="Cambria Math"/>
            <w:lang w:val="es-UY"/>
          </w:rPr>
          <m:t>G'</m:t>
        </m:r>
      </m:oMath>
      <w:r>
        <w:rPr>
          <w:rFonts w:eastAsiaTheme="minorEastAsia"/>
          <w:lang w:val="es-UY"/>
        </w:rPr>
        <w:t xml:space="preserve"> y satisface </w:t>
      </w:r>
    </w:p>
    <w:p w14:paraId="6ADD1677" w14:textId="77777777" w:rsidR="00A27A81" w:rsidRPr="00E70E84" w:rsidRDefault="00A27A81" w:rsidP="00A27A81">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∂y</m:t>
            </m:r>
          </m:den>
        </m:f>
        <m:r>
          <w:rPr>
            <w:rFonts w:ascii="Cambria Math" w:eastAsiaTheme="minorEastAsia" w:hAnsi="Cambria Math"/>
            <w:lang w:val="es-UY"/>
          </w:rPr>
          <m:t>=-</m:t>
        </m:r>
        <m:d>
          <m:dPr>
            <m:ctrlPr>
              <w:rPr>
                <w:rFonts w:ascii="Cambria Math" w:eastAsiaTheme="minorEastAsia" w:hAnsi="Cambria Math"/>
                <w:i/>
                <w:lang w:val="es-UY"/>
              </w:rPr>
            </m:ctrlPr>
          </m:dPr>
          <m:e>
            <m:f>
              <m:fPr>
                <m:ctrlPr>
                  <w:rPr>
                    <w:rFonts w:ascii="Cambria Math" w:eastAsiaTheme="minorEastAsia" w:hAnsi="Cambria Math"/>
                    <w:i/>
                    <w:lang w:val="es-UY"/>
                  </w:rPr>
                </m:ctrlPr>
              </m:fPr>
              <m:num>
                <m:r>
                  <w:rPr>
                    <w:rFonts w:ascii="Cambria Math" w:eastAsiaTheme="minorEastAsia" w:hAnsi="Cambria Math"/>
                    <w:lang w:val="es-UY"/>
                  </w:rPr>
                  <m:t>βy</m:t>
                </m:r>
              </m:num>
              <m:den>
                <m:r>
                  <w:rPr>
                    <w:rFonts w:ascii="Cambria Math" w:eastAsiaTheme="minorEastAsia" w:hAnsi="Cambria Math"/>
                    <w:lang w:val="es-UY"/>
                  </w:rPr>
                  <m:t>c</m:t>
                </m:r>
              </m:den>
            </m:f>
          </m:e>
        </m:d>
        <m:sSup>
          <m:sSupPr>
            <m:ctrlPr>
              <w:rPr>
                <w:rFonts w:ascii="Cambria Math" w:eastAsiaTheme="minorEastAsia" w:hAnsi="Cambria Math"/>
                <w:i/>
                <w:lang w:val="es-UY"/>
              </w:rPr>
            </m:ctrlPr>
          </m:sSupPr>
          <m:e>
            <m:r>
              <w:rPr>
                <w:rFonts w:ascii="Cambria Math" w:eastAsiaTheme="minorEastAsia" w:hAnsi="Cambria Math"/>
                <w:lang w:val="es-UY"/>
              </w:rPr>
              <m:t>G</m:t>
            </m:r>
          </m:e>
          <m:sup>
            <m:r>
              <w:rPr>
                <w:rFonts w:ascii="Cambria Math" w:eastAsiaTheme="minorEastAsia" w:hAnsi="Cambria Math"/>
                <w:lang w:val="es-UY"/>
              </w:rPr>
              <m:t>'</m:t>
            </m:r>
          </m:sup>
        </m:sSup>
        <m:r>
          <w:rPr>
            <w:rFonts w:ascii="Cambria Math" w:eastAsiaTheme="minorEastAsia" w:hAnsi="Cambria Math"/>
            <w:lang w:val="es-UY"/>
          </w:rPr>
          <m:t>,</m:t>
        </m:r>
      </m:oMath>
      <w:r>
        <w:rPr>
          <w:rFonts w:eastAsiaTheme="minorEastAsia"/>
          <w:lang w:val="es-UY"/>
        </w:rPr>
        <w:tab/>
        <w:t>(11)</w:t>
      </w:r>
    </w:p>
    <w:p w14:paraId="3EB3B53D" w14:textId="77777777" w:rsidR="00A27A81" w:rsidRDefault="00A27A81" w:rsidP="00A27A81">
      <w:pPr>
        <w:jc w:val="both"/>
        <w:rPr>
          <w:rFonts w:eastAsiaTheme="minorEastAsia"/>
          <w:lang w:val="es-UY"/>
        </w:rPr>
      </w:pPr>
      <w:r>
        <w:rPr>
          <w:rFonts w:eastAsiaTheme="minorEastAsia"/>
          <w:lang w:val="es-UY"/>
        </w:rPr>
        <w:t xml:space="preserve">donde </w:t>
      </w:r>
      <m:oMath>
        <m:r>
          <w:rPr>
            <w:rFonts w:ascii="Cambria Math" w:eastAsiaTheme="minorEastAsia" w:hAnsi="Cambria Math"/>
            <w:lang w:val="es-UY"/>
          </w:rPr>
          <m:t>c=</m:t>
        </m:r>
        <m:rad>
          <m:radPr>
            <m:degHide m:val="1"/>
            <m:ctrlPr>
              <w:rPr>
                <w:rFonts w:ascii="Cambria Math" w:eastAsiaTheme="minorEastAsia" w:hAnsi="Cambria Math"/>
                <w:i/>
                <w:lang w:val="es-UY"/>
              </w:rPr>
            </m:ctrlPr>
          </m:radPr>
          <m:deg/>
          <m:e>
            <m:r>
              <w:rPr>
                <w:rFonts w:ascii="Cambria Math" w:eastAsiaTheme="minorEastAsia" w:hAnsi="Cambria Math"/>
                <w:lang w:val="es-UY"/>
              </w:rPr>
              <m:t>gH</m:t>
            </m:r>
          </m:e>
        </m:rad>
      </m:oMath>
      <w:r>
        <w:rPr>
          <w:rFonts w:eastAsiaTheme="minorEastAsia"/>
          <w:lang w:val="es-UY"/>
        </w:rPr>
        <w:t>. La solución de (5) es</w:t>
      </w:r>
    </w:p>
    <w:p w14:paraId="0F3CAF1E" w14:textId="77777777" w:rsidR="00A27A81" w:rsidRDefault="00A27A81" w:rsidP="00A27A81">
      <w:pPr>
        <w:jc w:val="center"/>
        <w:rPr>
          <w:rFonts w:eastAsiaTheme="minorEastAsia"/>
          <w:lang w:val="es-UY"/>
        </w:rPr>
      </w:pPr>
      <m:oMath>
        <m:sSup>
          <m:sSupPr>
            <m:ctrlPr>
              <w:rPr>
                <w:rFonts w:ascii="Cambria Math" w:eastAsiaTheme="minorEastAsia" w:hAnsi="Cambria Math"/>
                <w:i/>
                <w:lang w:val="es-UY"/>
              </w:rPr>
            </m:ctrlPr>
          </m:sSupPr>
          <m:e>
            <m:r>
              <w:rPr>
                <w:rFonts w:ascii="Cambria Math" w:eastAsiaTheme="minorEastAsia" w:hAnsi="Cambria Math"/>
                <w:lang w:val="es-UY"/>
              </w:rPr>
              <m:t>G</m:t>
            </m:r>
          </m:e>
          <m:sup>
            <m:r>
              <w:rPr>
                <w:rFonts w:ascii="Cambria Math" w:eastAsiaTheme="minorEastAsia" w:hAnsi="Cambria Math"/>
                <w:lang w:val="es-UY"/>
              </w:rPr>
              <m:t>'</m:t>
            </m:r>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m:t>
            </m:r>
            <m:f>
              <m:fPr>
                <m:ctrlPr>
                  <w:rPr>
                    <w:rFonts w:ascii="Cambria Math" w:eastAsiaTheme="minorEastAsia" w:hAnsi="Cambria Math"/>
                    <w:i/>
                    <w:lang w:val="es-UY"/>
                  </w:rPr>
                </m:ctrlPr>
              </m:fPr>
              <m:num>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r>
                  <w:rPr>
                    <w:rFonts w:ascii="Cambria Math" w:eastAsiaTheme="minorEastAsia" w:hAnsi="Cambria Math"/>
                    <w:lang w:val="es-UY"/>
                  </w:rPr>
                  <m:t>β</m:t>
                </m:r>
                <m:sSup>
                  <m:sSupPr>
                    <m:ctrlPr>
                      <w:rPr>
                        <w:rFonts w:ascii="Cambria Math" w:eastAsiaTheme="minorEastAsia" w:hAnsi="Cambria Math"/>
                        <w:i/>
                        <w:lang w:val="es-UY"/>
                      </w:rPr>
                    </m:ctrlPr>
                  </m:sSupPr>
                  <m:e>
                    <m:r>
                      <w:rPr>
                        <w:rFonts w:ascii="Cambria Math" w:eastAsiaTheme="minorEastAsia" w:hAnsi="Cambria Math"/>
                        <w:lang w:val="es-UY"/>
                      </w:rPr>
                      <m:t>y</m:t>
                    </m:r>
                  </m:e>
                  <m:sup>
                    <m:r>
                      <w:rPr>
                        <w:rFonts w:ascii="Cambria Math" w:eastAsiaTheme="minorEastAsia" w:hAnsi="Cambria Math"/>
                        <w:lang w:val="es-UY"/>
                      </w:rPr>
                      <m:t>2</m:t>
                    </m:r>
                  </m:sup>
                </m:sSup>
              </m:num>
              <m:den>
                <m:r>
                  <w:rPr>
                    <w:rFonts w:ascii="Cambria Math" w:eastAsiaTheme="minorEastAsia" w:hAnsi="Cambria Math"/>
                    <w:lang w:val="es-UY"/>
                  </w:rPr>
                  <m:t>c</m:t>
                </m:r>
              </m:den>
            </m:f>
          </m:sup>
        </m:sSup>
        <m:r>
          <w:rPr>
            <w:rFonts w:ascii="Cambria Math" w:eastAsiaTheme="minorEastAsia" w:hAnsi="Cambria Math"/>
            <w:lang w:val="es-UY"/>
          </w:rPr>
          <m:t>G</m:t>
        </m:r>
        <m:d>
          <m:dPr>
            <m:ctrlPr>
              <w:rPr>
                <w:rFonts w:ascii="Cambria Math" w:eastAsiaTheme="minorEastAsia" w:hAnsi="Cambria Math"/>
                <w:i/>
                <w:lang w:val="es-UY"/>
              </w:rPr>
            </m:ctrlPr>
          </m:dPr>
          <m:e>
            <m:r>
              <w:rPr>
                <w:rFonts w:ascii="Cambria Math" w:eastAsiaTheme="minorEastAsia" w:hAnsi="Cambria Math"/>
                <w:lang w:val="es-UY"/>
              </w:rPr>
              <m:t>x-ct</m:t>
            </m:r>
          </m:e>
        </m:d>
        <m:r>
          <w:rPr>
            <w:rFonts w:ascii="Cambria Math" w:eastAsiaTheme="minorEastAsia" w:hAnsi="Cambria Math"/>
            <w:lang w:val="es-UY"/>
          </w:rPr>
          <m:t>,</m:t>
        </m:r>
      </m:oMath>
      <w:r>
        <w:rPr>
          <w:rFonts w:eastAsiaTheme="minorEastAsia"/>
          <w:lang w:val="es-UY"/>
        </w:rPr>
        <w:tab/>
      </w:r>
      <w:r>
        <w:rPr>
          <w:rFonts w:eastAsiaTheme="minorEastAsia"/>
          <w:lang w:val="es-UY"/>
        </w:rPr>
        <w:tab/>
        <w:t>(12)</w:t>
      </w:r>
    </w:p>
    <w:p w14:paraId="2616D017" w14:textId="77777777" w:rsidR="00A27A81" w:rsidRDefault="00A27A81" w:rsidP="00A27A81">
      <w:pPr>
        <w:jc w:val="both"/>
        <w:rPr>
          <w:rFonts w:eastAsiaTheme="minorEastAsia"/>
          <w:lang w:val="es-UY"/>
        </w:rPr>
      </w:pPr>
      <w:r>
        <w:rPr>
          <w:rFonts w:eastAsiaTheme="minorEastAsia"/>
          <w:lang w:val="es-UY"/>
        </w:rPr>
        <w:t xml:space="preserve">Mostrando un decaimiento en una distancia del orden de </w:t>
      </w:r>
      <m:oMath>
        <m:sSub>
          <m:sSubPr>
            <m:ctrlPr>
              <w:rPr>
                <w:rFonts w:ascii="Cambria Math" w:eastAsiaTheme="minorEastAsia" w:hAnsi="Cambria Math"/>
                <w:i/>
                <w:lang w:val="es-UY"/>
              </w:rPr>
            </m:ctrlPr>
          </m:sSubPr>
          <m:e>
            <m:r>
              <w:rPr>
                <w:rFonts w:ascii="Cambria Math" w:eastAsiaTheme="minorEastAsia" w:hAnsi="Cambria Math"/>
                <w:lang w:val="es-UY"/>
              </w:rPr>
              <m:t>a</m:t>
            </m:r>
          </m:e>
          <m:sub>
            <m:r>
              <w:rPr>
                <w:rFonts w:ascii="Cambria Math" w:eastAsiaTheme="minorEastAsia" w:hAnsi="Cambria Math"/>
                <w:lang w:val="es-UY"/>
              </w:rPr>
              <m:t>e</m:t>
            </m:r>
          </m:sub>
        </m:sSub>
      </m:oMath>
      <w:r>
        <w:rPr>
          <w:rFonts w:eastAsiaTheme="minorEastAsia"/>
          <w:lang w:val="es-UY"/>
        </w:rPr>
        <w:t xml:space="preserve">, donde </w:t>
      </w:r>
      <m:oMath>
        <m:sSub>
          <m:sSubPr>
            <m:ctrlPr>
              <w:rPr>
                <w:rFonts w:ascii="Cambria Math" w:eastAsiaTheme="minorEastAsia" w:hAnsi="Cambria Math"/>
                <w:i/>
                <w:lang w:val="es-UY"/>
              </w:rPr>
            </m:ctrlPr>
          </m:sSubPr>
          <m:e>
            <m:r>
              <w:rPr>
                <w:rFonts w:ascii="Cambria Math" w:eastAsiaTheme="minorEastAsia" w:hAnsi="Cambria Math"/>
                <w:lang w:val="es-UY"/>
              </w:rPr>
              <m:t>a</m:t>
            </m:r>
          </m:e>
          <m:sub>
            <m:r>
              <w:rPr>
                <w:rFonts w:ascii="Cambria Math" w:eastAsiaTheme="minorEastAsia" w:hAnsi="Cambria Math"/>
                <w:lang w:val="es-UY"/>
              </w:rPr>
              <m:t>e</m:t>
            </m:r>
          </m:sub>
        </m:sSub>
      </m:oMath>
      <w:r>
        <w:rPr>
          <w:rFonts w:eastAsiaTheme="minorEastAsia"/>
          <w:lang w:val="es-UY"/>
        </w:rPr>
        <w:t xml:space="preserve"> está dada por</w:t>
      </w:r>
    </w:p>
    <w:p w14:paraId="5439D30D" w14:textId="77777777" w:rsidR="00A27A81" w:rsidRPr="000649C8" w:rsidRDefault="00A27A81" w:rsidP="00A27A81">
      <w:pPr>
        <w:jc w:val="center"/>
        <w:rPr>
          <w:rFonts w:eastAsiaTheme="minorEastAsia"/>
          <w:lang w:val="es-UY"/>
        </w:rPr>
      </w:pPr>
      <m:oMath>
        <m:sSub>
          <m:sSubPr>
            <m:ctrlPr>
              <w:rPr>
                <w:rFonts w:ascii="Cambria Math" w:eastAsiaTheme="minorEastAsia" w:hAnsi="Cambria Math"/>
                <w:i/>
                <w:lang w:val="es-UY"/>
              </w:rPr>
            </m:ctrlPr>
          </m:sSubPr>
          <m:e>
            <m:r>
              <w:rPr>
                <w:rFonts w:ascii="Cambria Math" w:eastAsiaTheme="minorEastAsia" w:hAnsi="Cambria Math"/>
                <w:lang w:val="es-UY"/>
              </w:rPr>
              <m:t>a</m:t>
            </m:r>
          </m:e>
          <m:sub>
            <m:r>
              <w:rPr>
                <w:rFonts w:ascii="Cambria Math" w:eastAsiaTheme="minorEastAsia" w:hAnsi="Cambria Math"/>
                <w:lang w:val="es-UY"/>
              </w:rPr>
              <m:t>e</m:t>
            </m:r>
          </m:sub>
        </m:sSub>
        <m:r>
          <w:rPr>
            <w:rFonts w:ascii="Cambria Math" w:eastAsiaTheme="minorEastAsia" w:hAnsi="Cambria Math"/>
            <w:lang w:val="es-UY"/>
          </w:rPr>
          <m:t>=</m:t>
        </m:r>
        <m:sSup>
          <m:sSupPr>
            <m:ctrlPr>
              <w:rPr>
                <w:rFonts w:ascii="Cambria Math" w:eastAsiaTheme="minorEastAsia" w:hAnsi="Cambria Math"/>
                <w:i/>
                <w:lang w:val="es-UY"/>
              </w:rPr>
            </m:ctrlPr>
          </m:sSupPr>
          <m:e>
            <m:d>
              <m:dPr>
                <m:ctrlPr>
                  <w:rPr>
                    <w:rFonts w:ascii="Cambria Math" w:eastAsiaTheme="minorEastAsia" w:hAnsi="Cambria Math"/>
                    <w:i/>
                    <w:lang w:val="es-UY"/>
                  </w:rPr>
                </m:ctrlPr>
              </m:dPr>
              <m:e>
                <m:f>
                  <m:fPr>
                    <m:ctrlPr>
                      <w:rPr>
                        <w:rFonts w:ascii="Cambria Math" w:eastAsiaTheme="minorEastAsia" w:hAnsi="Cambria Math"/>
                        <w:i/>
                        <w:lang w:val="es-UY"/>
                      </w:rPr>
                    </m:ctrlPr>
                  </m:fPr>
                  <m:num>
                    <m:r>
                      <w:rPr>
                        <w:rFonts w:ascii="Cambria Math" w:eastAsiaTheme="minorEastAsia" w:hAnsi="Cambria Math"/>
                        <w:lang w:val="es-UY"/>
                      </w:rPr>
                      <m:t>c</m:t>
                    </m:r>
                  </m:num>
                  <m:den>
                    <m:r>
                      <w:rPr>
                        <w:rFonts w:ascii="Cambria Math" w:eastAsiaTheme="minorEastAsia" w:hAnsi="Cambria Math"/>
                        <w:lang w:val="es-UY"/>
                      </w:rPr>
                      <m:t>2β</m:t>
                    </m:r>
                  </m:den>
                </m:f>
              </m:e>
            </m:d>
          </m:e>
          <m:sup>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sup>
        </m:sSup>
      </m:oMath>
      <w:r>
        <w:rPr>
          <w:rFonts w:eastAsiaTheme="minorEastAsia"/>
          <w:lang w:val="es-UY"/>
        </w:rPr>
        <w:tab/>
      </w:r>
      <w:r>
        <w:rPr>
          <w:rFonts w:eastAsiaTheme="minorEastAsia"/>
          <w:lang w:val="es-UY"/>
        </w:rPr>
        <w:tab/>
        <w:t>(13)</w:t>
      </w:r>
    </w:p>
    <w:p w14:paraId="49628B9D" w14:textId="77777777" w:rsidR="00A27A81" w:rsidRDefault="00A27A81" w:rsidP="00A27A81">
      <w:pPr>
        <w:jc w:val="both"/>
        <w:rPr>
          <w:rFonts w:eastAsiaTheme="minorEastAsia"/>
          <w:lang w:val="es-UY"/>
        </w:rPr>
      </w:pPr>
      <w:r>
        <w:rPr>
          <w:rFonts w:eastAsiaTheme="minorEastAsia"/>
          <w:lang w:val="es-UY"/>
        </w:rPr>
        <w:t>y es llamado radio de deformación ecuatorial.</w:t>
      </w:r>
    </w:p>
    <w:p w14:paraId="6492E378" w14:textId="77777777" w:rsidR="00A27A81" w:rsidRDefault="00A27A81" w:rsidP="00A27A81">
      <w:pPr>
        <w:jc w:val="both"/>
        <w:rPr>
          <w:rFonts w:eastAsiaTheme="minorEastAsia"/>
          <w:lang w:val="es-UY"/>
        </w:rPr>
      </w:pPr>
      <w:r>
        <w:rPr>
          <w:rFonts w:eastAsiaTheme="minorEastAsia"/>
          <w:lang w:val="es-UY"/>
        </w:rPr>
        <w:t>La solución completa de onda de Kelvin es, a partir de (2) y (12)</w:t>
      </w:r>
    </w:p>
    <w:p w14:paraId="722D5FD6" w14:textId="77777777" w:rsidR="00A27A81" w:rsidRDefault="00A27A81" w:rsidP="00A27A81">
      <w:pPr>
        <w:jc w:val="center"/>
        <w:rPr>
          <w:rFonts w:eastAsiaTheme="minorEastAsia"/>
          <w:lang w:val="es-UY"/>
        </w:rPr>
      </w:pPr>
      <m:oMath>
        <m:sSup>
          <m:sSupPr>
            <m:ctrlPr>
              <w:rPr>
                <w:rFonts w:ascii="Cambria Math" w:eastAsiaTheme="minorEastAsia" w:hAnsi="Cambria Math"/>
                <w:i/>
                <w:lang w:val="es-UY"/>
              </w:rPr>
            </m:ctrlPr>
          </m:sSupPr>
          <m:e>
            <m:r>
              <w:rPr>
                <w:rFonts w:ascii="Cambria Math" w:eastAsiaTheme="minorEastAsia" w:hAnsi="Cambria Math"/>
                <w:lang w:val="es-UY"/>
              </w:rPr>
              <m:t>η=e</m:t>
            </m:r>
          </m:e>
          <m:sup>
            <m:r>
              <w:rPr>
                <w:rFonts w:ascii="Cambria Math" w:eastAsiaTheme="minorEastAsia" w:hAnsi="Cambria Math"/>
                <w:lang w:val="es-UY"/>
              </w:rPr>
              <m:t>-</m:t>
            </m:r>
            <m:f>
              <m:fPr>
                <m:ctrlPr>
                  <w:rPr>
                    <w:rFonts w:ascii="Cambria Math" w:eastAsiaTheme="minorEastAsia" w:hAnsi="Cambria Math"/>
                    <w:i/>
                    <w:lang w:val="es-UY"/>
                  </w:rPr>
                </m:ctrlPr>
              </m:fPr>
              <m:num>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r>
                  <w:rPr>
                    <w:rFonts w:ascii="Cambria Math" w:eastAsiaTheme="minorEastAsia" w:hAnsi="Cambria Math"/>
                    <w:lang w:val="es-UY"/>
                  </w:rPr>
                  <m:t>β</m:t>
                </m:r>
                <m:sSup>
                  <m:sSupPr>
                    <m:ctrlPr>
                      <w:rPr>
                        <w:rFonts w:ascii="Cambria Math" w:eastAsiaTheme="minorEastAsia" w:hAnsi="Cambria Math"/>
                        <w:i/>
                        <w:lang w:val="es-UY"/>
                      </w:rPr>
                    </m:ctrlPr>
                  </m:sSupPr>
                  <m:e>
                    <m:r>
                      <w:rPr>
                        <w:rFonts w:ascii="Cambria Math" w:eastAsiaTheme="minorEastAsia" w:hAnsi="Cambria Math"/>
                        <w:lang w:val="es-UY"/>
                      </w:rPr>
                      <m:t>y</m:t>
                    </m:r>
                  </m:e>
                  <m:sup>
                    <m:r>
                      <w:rPr>
                        <w:rFonts w:ascii="Cambria Math" w:eastAsiaTheme="minorEastAsia" w:hAnsi="Cambria Math"/>
                        <w:lang w:val="es-UY"/>
                      </w:rPr>
                      <m:t>2</m:t>
                    </m:r>
                  </m:sup>
                </m:sSup>
              </m:num>
              <m:den>
                <m:r>
                  <w:rPr>
                    <w:rFonts w:ascii="Cambria Math" w:eastAsiaTheme="minorEastAsia" w:hAnsi="Cambria Math"/>
                    <w:lang w:val="es-UY"/>
                  </w:rPr>
                  <m:t>c</m:t>
                </m:r>
              </m:den>
            </m:f>
          </m:sup>
        </m:sSup>
        <m:r>
          <w:rPr>
            <w:rFonts w:ascii="Cambria Math" w:eastAsiaTheme="minorEastAsia" w:hAnsi="Cambria Math"/>
            <w:lang w:val="es-UY"/>
          </w:rPr>
          <m:t>G</m:t>
        </m:r>
        <m:d>
          <m:dPr>
            <m:ctrlPr>
              <w:rPr>
                <w:rFonts w:ascii="Cambria Math" w:eastAsiaTheme="minorEastAsia" w:hAnsi="Cambria Math"/>
                <w:i/>
                <w:lang w:val="es-UY"/>
              </w:rPr>
            </m:ctrlPr>
          </m:dPr>
          <m:e>
            <m:r>
              <w:rPr>
                <w:rFonts w:ascii="Cambria Math" w:eastAsiaTheme="minorEastAsia" w:hAnsi="Cambria Math"/>
                <w:lang w:val="es-UY"/>
              </w:rPr>
              <m:t>x-ct</m:t>
            </m:r>
          </m:e>
        </m:d>
        <m:r>
          <w:rPr>
            <w:rFonts w:ascii="Cambria Math" w:eastAsiaTheme="minorEastAsia" w:hAnsi="Cambria Math"/>
            <w:lang w:val="es-UY"/>
          </w:rPr>
          <m:t>,</m:t>
        </m:r>
      </m:oMath>
      <w:r>
        <w:rPr>
          <w:rFonts w:eastAsiaTheme="minorEastAsia"/>
          <w:lang w:val="es-UY"/>
        </w:rPr>
        <w:tab/>
      </w:r>
      <w:r>
        <w:rPr>
          <w:rFonts w:eastAsiaTheme="minorEastAsia"/>
          <w:lang w:val="es-UY"/>
        </w:rPr>
        <w:tab/>
        <w:t>(14a)</w:t>
      </w:r>
    </w:p>
    <w:p w14:paraId="51C28E80" w14:textId="77777777" w:rsidR="00A27A81" w:rsidRDefault="00A27A81" w:rsidP="00A27A81">
      <w:pPr>
        <w:jc w:val="center"/>
        <w:rPr>
          <w:rFonts w:eastAsiaTheme="minorEastAsia"/>
          <w:lang w:val="es-UY"/>
        </w:rPr>
      </w:pPr>
      <m:oMath>
        <m:sSup>
          <m:sSupPr>
            <m:ctrlPr>
              <w:rPr>
                <w:rFonts w:ascii="Cambria Math" w:eastAsiaTheme="minorEastAsia" w:hAnsi="Cambria Math"/>
                <w:i/>
                <w:lang w:val="es-UY"/>
              </w:rPr>
            </m:ctrlPr>
          </m:sSupPr>
          <m:e>
            <m:r>
              <w:rPr>
                <w:rFonts w:ascii="Cambria Math" w:eastAsiaTheme="minorEastAsia" w:hAnsi="Cambria Math"/>
                <w:lang w:val="es-UY"/>
              </w:rPr>
              <m:t>u=(</m:t>
            </m:r>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c</m:t>
                </m:r>
              </m:den>
            </m:f>
            <m:r>
              <w:rPr>
                <w:rFonts w:ascii="Cambria Math" w:eastAsiaTheme="minorEastAsia" w:hAnsi="Cambria Math"/>
                <w:lang w:val="es-UY"/>
              </w:rPr>
              <m:t>)e</m:t>
            </m:r>
          </m:e>
          <m:sup>
            <m:r>
              <w:rPr>
                <w:rFonts w:ascii="Cambria Math" w:eastAsiaTheme="minorEastAsia" w:hAnsi="Cambria Math"/>
                <w:lang w:val="es-UY"/>
              </w:rPr>
              <m:t>-</m:t>
            </m:r>
            <m:f>
              <m:fPr>
                <m:ctrlPr>
                  <w:rPr>
                    <w:rFonts w:ascii="Cambria Math" w:eastAsiaTheme="minorEastAsia" w:hAnsi="Cambria Math"/>
                    <w:i/>
                    <w:lang w:val="es-UY"/>
                  </w:rPr>
                </m:ctrlPr>
              </m:fPr>
              <m:num>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r>
                  <w:rPr>
                    <w:rFonts w:ascii="Cambria Math" w:eastAsiaTheme="minorEastAsia" w:hAnsi="Cambria Math"/>
                    <w:lang w:val="es-UY"/>
                  </w:rPr>
                  <m:t>β</m:t>
                </m:r>
                <m:sSup>
                  <m:sSupPr>
                    <m:ctrlPr>
                      <w:rPr>
                        <w:rFonts w:ascii="Cambria Math" w:eastAsiaTheme="minorEastAsia" w:hAnsi="Cambria Math"/>
                        <w:i/>
                        <w:lang w:val="es-UY"/>
                      </w:rPr>
                    </m:ctrlPr>
                  </m:sSupPr>
                  <m:e>
                    <m:r>
                      <w:rPr>
                        <w:rFonts w:ascii="Cambria Math" w:eastAsiaTheme="minorEastAsia" w:hAnsi="Cambria Math"/>
                        <w:lang w:val="es-UY"/>
                      </w:rPr>
                      <m:t>y</m:t>
                    </m:r>
                  </m:e>
                  <m:sup>
                    <m:r>
                      <w:rPr>
                        <w:rFonts w:ascii="Cambria Math" w:eastAsiaTheme="minorEastAsia" w:hAnsi="Cambria Math"/>
                        <w:lang w:val="es-UY"/>
                      </w:rPr>
                      <m:t>2</m:t>
                    </m:r>
                  </m:sup>
                </m:sSup>
              </m:num>
              <m:den>
                <m:r>
                  <w:rPr>
                    <w:rFonts w:ascii="Cambria Math" w:eastAsiaTheme="minorEastAsia" w:hAnsi="Cambria Math"/>
                    <w:lang w:val="es-UY"/>
                  </w:rPr>
                  <m:t>c</m:t>
                </m:r>
              </m:den>
            </m:f>
          </m:sup>
        </m:sSup>
        <m:r>
          <w:rPr>
            <w:rFonts w:ascii="Cambria Math" w:eastAsiaTheme="minorEastAsia" w:hAnsi="Cambria Math"/>
            <w:lang w:val="es-UY"/>
          </w:rPr>
          <m:t>G</m:t>
        </m:r>
        <m:d>
          <m:dPr>
            <m:ctrlPr>
              <w:rPr>
                <w:rFonts w:ascii="Cambria Math" w:eastAsiaTheme="minorEastAsia" w:hAnsi="Cambria Math"/>
                <w:i/>
                <w:lang w:val="es-UY"/>
              </w:rPr>
            </m:ctrlPr>
          </m:dPr>
          <m:e>
            <m:r>
              <w:rPr>
                <w:rFonts w:ascii="Cambria Math" w:eastAsiaTheme="minorEastAsia" w:hAnsi="Cambria Math"/>
                <w:lang w:val="es-UY"/>
              </w:rPr>
              <m:t>x-ct</m:t>
            </m:r>
          </m:e>
        </m:d>
        <m:r>
          <w:rPr>
            <w:rFonts w:ascii="Cambria Math" w:eastAsiaTheme="minorEastAsia" w:hAnsi="Cambria Math"/>
            <w:lang w:val="es-UY"/>
          </w:rPr>
          <m:t>,</m:t>
        </m:r>
      </m:oMath>
      <w:r>
        <w:rPr>
          <w:rFonts w:eastAsiaTheme="minorEastAsia"/>
          <w:lang w:val="es-UY"/>
        </w:rPr>
        <w:tab/>
        <w:t>(14b)</w:t>
      </w:r>
    </w:p>
    <w:p w14:paraId="2FE1A4C9" w14:textId="77777777" w:rsidR="00A27A81" w:rsidRDefault="00A27A81" w:rsidP="00A27A81">
      <w:pPr>
        <w:jc w:val="center"/>
        <w:rPr>
          <w:rFonts w:eastAsiaTheme="minorEastAsia"/>
          <w:lang w:val="es-UY"/>
        </w:rPr>
      </w:pPr>
      <m:oMath>
        <m:r>
          <w:rPr>
            <w:rFonts w:ascii="Cambria Math" w:eastAsiaTheme="minorEastAsia" w:hAnsi="Cambria Math"/>
            <w:lang w:val="es-UY"/>
          </w:rPr>
          <m:t>v=0.</m:t>
        </m:r>
      </m:oMath>
      <w:r>
        <w:rPr>
          <w:rFonts w:eastAsiaTheme="minorEastAsia"/>
          <w:lang w:val="es-UY"/>
        </w:rPr>
        <w:tab/>
      </w:r>
      <w:r>
        <w:rPr>
          <w:rFonts w:eastAsiaTheme="minorEastAsia"/>
          <w:lang w:val="es-UY"/>
        </w:rPr>
        <w:tab/>
      </w:r>
      <w:r>
        <w:rPr>
          <w:rFonts w:eastAsiaTheme="minorEastAsia"/>
          <w:lang w:val="es-UY"/>
        </w:rPr>
        <w:tab/>
      </w:r>
      <w:r>
        <w:rPr>
          <w:rFonts w:eastAsiaTheme="minorEastAsia"/>
          <w:lang w:val="es-UY"/>
        </w:rPr>
        <w:tab/>
        <w:t>(14c)</w:t>
      </w:r>
    </w:p>
    <w:p w14:paraId="7E7B7627" w14:textId="77777777" w:rsidR="00A27A81" w:rsidRDefault="00A27A81" w:rsidP="00A27A81">
      <w:pPr>
        <w:jc w:val="both"/>
        <w:rPr>
          <w:rFonts w:eastAsiaTheme="minorEastAsia"/>
          <w:lang w:val="es-UY"/>
        </w:rPr>
      </w:pPr>
      <w:r>
        <w:rPr>
          <w:rFonts w:eastAsiaTheme="minorEastAsia"/>
          <w:lang w:val="es-UY"/>
        </w:rPr>
        <w:t>El valor del radio de Rossby ecuatorial para ondas barotrópicas en el océano (</w:t>
      </w:r>
      <m:oMath>
        <m:r>
          <w:rPr>
            <w:rFonts w:ascii="Cambria Math" w:eastAsiaTheme="minorEastAsia" w:hAnsi="Cambria Math"/>
            <w:lang w:val="es-UY"/>
          </w:rPr>
          <m:t>c≈200</m:t>
        </m:r>
        <m:f>
          <m:fPr>
            <m:ctrlPr>
              <w:rPr>
                <w:rFonts w:ascii="Cambria Math" w:eastAsiaTheme="minorEastAsia" w:hAnsi="Cambria Math"/>
                <w:i/>
                <w:lang w:val="es-UY"/>
              </w:rPr>
            </m:ctrlPr>
          </m:fPr>
          <m:num>
            <m:r>
              <w:rPr>
                <w:rFonts w:ascii="Cambria Math" w:eastAsiaTheme="minorEastAsia" w:hAnsi="Cambria Math"/>
                <w:lang w:val="es-UY"/>
              </w:rPr>
              <m:t>m</m:t>
            </m:r>
          </m:num>
          <m:den>
            <m:r>
              <w:rPr>
                <w:rFonts w:ascii="Cambria Math" w:eastAsiaTheme="minorEastAsia" w:hAnsi="Cambria Math"/>
                <w:lang w:val="es-UY"/>
              </w:rPr>
              <m:t>s</m:t>
            </m:r>
          </m:den>
        </m:f>
      </m:oMath>
      <w:r>
        <w:rPr>
          <w:rFonts w:eastAsiaTheme="minorEastAsia"/>
          <w:lang w:val="es-UY"/>
        </w:rPr>
        <w:t xml:space="preserve">) es de aproximadamente 2000 km, por lo que la idea de una onda atrapada es sólo marginalmente consistente con el uso del plano beta ecuatorial. De todos modos, el mismo análisis se puede aplicar a ondas baroclínicas tanto en la atmósfera como en el océano, interpretando ahora </w:t>
      </w:r>
      <m:oMath>
        <m:r>
          <w:rPr>
            <w:rFonts w:ascii="Cambria Math" w:eastAsiaTheme="minorEastAsia" w:hAnsi="Cambria Math"/>
            <w:lang w:val="es-UY"/>
          </w:rPr>
          <m:t>H</m:t>
        </m:r>
      </m:oMath>
      <w:r>
        <w:rPr>
          <w:rFonts w:eastAsiaTheme="minorEastAsia"/>
          <w:lang w:val="es-UY"/>
        </w:rPr>
        <w:t xml:space="preserve"> como la profundidad equivalente. Las ondas baroclínicas en el océano tienen valores de </w:t>
      </w:r>
      <m:oMath>
        <m:r>
          <w:rPr>
            <w:rFonts w:ascii="Cambria Math" w:eastAsiaTheme="minorEastAsia" w:hAnsi="Cambria Math"/>
            <w:lang w:val="es-UY"/>
          </w:rPr>
          <m:t>c</m:t>
        </m:r>
      </m:oMath>
      <w:r>
        <w:rPr>
          <w:rFonts w:eastAsiaTheme="minorEastAsia"/>
          <w:lang w:val="es-UY"/>
        </w:rPr>
        <w:t xml:space="preserve"> que pertenecen típicamente al rango 0.5-3 m/s, por lo que el radio de Rossby ecuatorial es de 100-250 km.</w:t>
      </w:r>
    </w:p>
    <w:p w14:paraId="6170ACC7" w14:textId="77777777" w:rsidR="00A27A81" w:rsidRDefault="00A27A81" w:rsidP="00A27A81">
      <w:pPr>
        <w:jc w:val="both"/>
        <w:rPr>
          <w:rFonts w:eastAsiaTheme="minorEastAsia"/>
          <w:lang w:val="es-UY"/>
        </w:rPr>
      </w:pPr>
      <w:r>
        <w:rPr>
          <w:rFonts w:eastAsiaTheme="minorEastAsia"/>
          <w:lang w:val="es-UY"/>
        </w:rPr>
        <w:t xml:space="preserve">La ecuación (12) muestra que ondas de Kelvin ecuatoriales se propagan sin dispersión hacia el este a la misma velocidad </w:t>
      </w:r>
      <m:oMath>
        <m:r>
          <w:rPr>
            <w:rFonts w:ascii="Cambria Math" w:eastAsiaTheme="minorEastAsia" w:hAnsi="Cambria Math"/>
            <w:lang w:val="es-UY"/>
          </w:rPr>
          <m:t>c</m:t>
        </m:r>
      </m:oMath>
      <w:r>
        <w:rPr>
          <w:rFonts w:eastAsiaTheme="minorEastAsia"/>
          <w:lang w:val="es-UY"/>
        </w:rPr>
        <w:t xml:space="preserve"> que en un fluido sin rotación. La relación de dispersión entre </w:t>
      </w:r>
      <m:oMath>
        <m:r>
          <w:rPr>
            <w:rFonts w:ascii="Cambria Math" w:eastAsiaTheme="minorEastAsia" w:hAnsi="Cambria Math"/>
            <w:lang w:val="es-UY"/>
          </w:rPr>
          <m:t>ω</m:t>
        </m:r>
      </m:oMath>
      <w:r>
        <w:rPr>
          <w:rFonts w:eastAsiaTheme="minorEastAsia"/>
          <w:lang w:val="es-UY"/>
        </w:rPr>
        <w:t xml:space="preserve"> y </w:t>
      </w:r>
      <m:oMath>
        <m:r>
          <w:rPr>
            <w:rFonts w:ascii="Cambria Math" w:eastAsiaTheme="minorEastAsia" w:hAnsi="Cambria Math"/>
            <w:lang w:val="es-UY"/>
          </w:rPr>
          <m:t>k</m:t>
        </m:r>
      </m:oMath>
      <w:r>
        <w:rPr>
          <w:rFonts w:eastAsiaTheme="minorEastAsia"/>
          <w:lang w:val="es-UY"/>
        </w:rPr>
        <w:t xml:space="preserve"> es nuevamente </w:t>
      </w:r>
    </w:p>
    <w:p w14:paraId="3AA13CD0" w14:textId="77777777" w:rsidR="00A27A81" w:rsidRPr="003B634D" w:rsidRDefault="00A27A81" w:rsidP="00A27A81">
      <w:pPr>
        <w:jc w:val="center"/>
        <w:rPr>
          <w:rFonts w:eastAsiaTheme="minorEastAsia"/>
          <w:lang w:val="es-UY"/>
        </w:rPr>
      </w:pPr>
      <m:oMath>
        <m:r>
          <w:rPr>
            <w:rFonts w:ascii="Cambria Math" w:eastAsiaTheme="minorEastAsia" w:hAnsi="Cambria Math"/>
            <w:lang w:val="es-UY"/>
          </w:rPr>
          <m:t>ω=kc.</m:t>
        </m:r>
      </m:oMath>
      <w:r>
        <w:rPr>
          <w:rFonts w:eastAsiaTheme="minorEastAsia"/>
          <w:lang w:val="es-UY"/>
        </w:rPr>
        <w:tab/>
      </w:r>
      <w:r>
        <w:rPr>
          <w:rFonts w:eastAsiaTheme="minorEastAsia"/>
          <w:lang w:val="es-UY"/>
        </w:rPr>
        <w:tab/>
        <w:t>(15)</w:t>
      </w:r>
    </w:p>
    <w:p w14:paraId="56A6CE54" w14:textId="77777777" w:rsidR="00A27A81" w:rsidRDefault="00A27A81" w:rsidP="00A27A81">
      <w:pPr>
        <w:jc w:val="both"/>
        <w:rPr>
          <w:rFonts w:eastAsiaTheme="minorEastAsia"/>
          <w:lang w:val="es-UY"/>
        </w:rPr>
      </w:pPr>
      <w:r>
        <w:rPr>
          <w:rFonts w:eastAsiaTheme="minorEastAsia"/>
          <w:lang w:val="es-UY"/>
        </w:rPr>
        <w:t xml:space="preserve">Para el primer modo baroclínico en el océano, un valor típico de </w:t>
      </w:r>
      <m:oMath>
        <m:r>
          <w:rPr>
            <w:rFonts w:ascii="Cambria Math" w:eastAsiaTheme="minorEastAsia" w:hAnsi="Cambria Math"/>
            <w:lang w:val="es-UY"/>
          </w:rPr>
          <m:t>c</m:t>
        </m:r>
      </m:oMath>
      <w:r>
        <w:rPr>
          <w:rFonts w:eastAsiaTheme="minorEastAsia"/>
          <w:lang w:val="es-UY"/>
        </w:rPr>
        <w:t xml:space="preserve"> es 2.8 m/s, por lo que una onda de Kelvin demoraría aproximadamente 2 meses en cruzar el Pacífico desde Nueva Guinea hasta Sudamérica.</w:t>
      </w:r>
    </w:p>
    <w:p w14:paraId="4158B8F2" w14:textId="77777777" w:rsidR="00F93FB3" w:rsidRPr="00F90B81" w:rsidRDefault="00F93FB3" w:rsidP="00F93FB3">
      <w:pPr>
        <w:jc w:val="both"/>
        <w:rPr>
          <w:b/>
          <w:lang w:val="es-UY"/>
        </w:rPr>
      </w:pPr>
      <w:r w:rsidRPr="00F90B81">
        <w:rPr>
          <w:b/>
          <w:lang w:val="es-UY"/>
        </w:rPr>
        <w:t>Ondas en interface de dos densidades diferentes</w:t>
      </w:r>
    </w:p>
    <w:p w14:paraId="03BBFA8D" w14:textId="4BDBDF27" w:rsidR="00F93FB3" w:rsidRDefault="00226AAB" w:rsidP="00F93FB3">
      <w:pPr>
        <w:jc w:val="both"/>
        <w:rPr>
          <w:rFonts w:eastAsiaTheme="minorEastAsia"/>
          <w:lang w:val="es-UY"/>
        </w:rPr>
      </w:pPr>
      <w:r>
        <w:rPr>
          <w:lang w:val="es-UY"/>
        </w:rPr>
        <w:t>Se considera</w:t>
      </w:r>
      <w:r w:rsidR="00F93FB3">
        <w:rPr>
          <w:lang w:val="es-UY"/>
        </w:rPr>
        <w:t xml:space="preserve"> el caso de dos fluidos de diferente densidad </w:t>
      </w:r>
      <w:r>
        <w:rPr>
          <w:lang w:val="es-UY"/>
        </w:rPr>
        <w:t xml:space="preserve">e </w:t>
      </w:r>
      <w:r w:rsidR="00F93FB3">
        <w:rPr>
          <w:lang w:val="es-UY"/>
        </w:rPr>
        <w:t xml:space="preserve">inmiscibles, </w:t>
      </w:r>
      <w:r>
        <w:rPr>
          <w:lang w:val="es-UY"/>
        </w:rPr>
        <w:t xml:space="preserve">donde </w:t>
      </w:r>
      <w:r w:rsidR="00F93FB3">
        <w:rPr>
          <w:lang w:val="es-UY"/>
        </w:rPr>
        <w:t xml:space="preserve">los siguientes resultados se pueden aplicar si la escala horizontal es grande comparada con la profundidad. El subíndice 1 se usa para la capa superior (ver figura 1) cuya densidad es </w:t>
      </w:r>
      <m:oMath>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oMath>
      <w:r w:rsidR="00F93FB3">
        <w:rPr>
          <w:rFonts w:eastAsiaTheme="minorEastAsia"/>
          <w:lang w:val="es-UY"/>
        </w:rPr>
        <w:t xml:space="preserve">. La altura de equilibrio de esta capa es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oMath>
      <w:r w:rsidR="00F93FB3">
        <w:rPr>
          <w:rFonts w:eastAsiaTheme="minorEastAsia"/>
          <w:lang w:val="es-UY"/>
        </w:rPr>
        <w:t xml:space="preserve"> y las componentes de velocidad horizontal son </w:t>
      </w:r>
      <m:oMath>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oMath>
      <w:r w:rsidR="00F93FB3">
        <w:rPr>
          <w:rFonts w:eastAsiaTheme="minorEastAsia"/>
          <w:lang w:val="es-UY"/>
        </w:rPr>
        <w:t xml:space="preserve">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oMath>
      <w:r w:rsidR="00F93FB3">
        <w:rPr>
          <w:rFonts w:eastAsiaTheme="minorEastAsia"/>
          <w:lang w:val="es-UY"/>
        </w:rPr>
        <w:t xml:space="preserve">. La superficie libre tiene una posición de equilibrio </w:t>
      </w:r>
      <m:oMath>
        <m:r>
          <w:rPr>
            <w:rFonts w:ascii="Cambria Math" w:eastAsiaTheme="minorEastAsia" w:hAnsi="Cambria Math"/>
            <w:lang w:val="es-UY"/>
          </w:rPr>
          <m:t>z=0</m:t>
        </m:r>
      </m:oMath>
      <w:r w:rsidR="00F93FB3">
        <w:rPr>
          <w:rFonts w:eastAsiaTheme="minorEastAsia"/>
          <w:lang w:val="es-UY"/>
        </w:rPr>
        <w:t xml:space="preserve">, y una posición perturbada </w:t>
      </w:r>
      <m:oMath>
        <m:r>
          <w:rPr>
            <w:rFonts w:ascii="Cambria Math" w:eastAsiaTheme="minorEastAsia" w:hAnsi="Cambria Math"/>
            <w:lang w:val="es-UY"/>
          </w:rPr>
          <m:t>z=η</m:t>
        </m:r>
      </m:oMath>
      <w:r w:rsidR="00F93FB3">
        <w:rPr>
          <w:rFonts w:eastAsiaTheme="minorEastAsia"/>
          <w:lang w:val="es-UY"/>
        </w:rPr>
        <w:t xml:space="preserve">. El desplazamiento de la interface es h. El subíndice 2 se usa para referenciar a la capa 2, que tiene una altura </w:t>
      </w:r>
      <m:oMath>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oMath>
      <w:r w:rsidR="00F93FB3">
        <w:rPr>
          <w:rFonts w:eastAsiaTheme="minorEastAsia"/>
          <w:lang w:val="es-UY"/>
        </w:rPr>
        <w:t xml:space="preserve">. La profundidad total es </w:t>
      </w:r>
      <m:oMath>
        <m:r>
          <w:rPr>
            <w:rFonts w:ascii="Cambria Math" w:eastAsiaTheme="minorEastAsia" w:hAnsi="Cambria Math"/>
            <w:lang w:val="es-UY"/>
          </w:rPr>
          <m:t>H=</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H</m:t>
            </m:r>
          </m:e>
          <m:sub>
            <m:r>
              <w:rPr>
                <w:rFonts w:ascii="Cambria Math" w:hAnsi="Cambria Math"/>
                <w:lang w:val="es-UY"/>
              </w:rPr>
              <m:t>2</m:t>
            </m:r>
          </m:sub>
        </m:sSub>
      </m:oMath>
      <w:r w:rsidR="00F93FB3">
        <w:rPr>
          <w:rFonts w:eastAsiaTheme="minorEastAsia"/>
          <w:lang w:val="es-UY"/>
        </w:rPr>
        <w:t xml:space="preserve">. El eje vertical z apunta hacia arriba, </w:t>
      </w:r>
      <m:oMath>
        <m:r>
          <w:rPr>
            <w:rFonts w:ascii="Cambria Math" w:eastAsiaTheme="minorEastAsia" w:hAnsi="Cambria Math"/>
            <w:lang w:val="es-UY"/>
          </w:rPr>
          <m:t>z=η(x, y, y)</m:t>
        </m:r>
      </m:oMath>
      <w:r w:rsidR="00F93FB3">
        <w:rPr>
          <w:rFonts w:eastAsiaTheme="minorEastAsia"/>
          <w:lang w:val="es-UY"/>
        </w:rPr>
        <w:t xml:space="preserve"> es la superficie de elevación, y </w:t>
      </w:r>
      <m:oMath>
        <m:r>
          <w:rPr>
            <w:rFonts w:ascii="Cambria Math" w:eastAsiaTheme="minorEastAsia" w:hAnsi="Cambria Math"/>
            <w:lang w:val="es-UY"/>
          </w:rPr>
          <m:t>z=-H+h</m:t>
        </m:r>
        <m:d>
          <m:dPr>
            <m:ctrlPr>
              <w:rPr>
                <w:rFonts w:ascii="Cambria Math" w:eastAsiaTheme="minorEastAsia" w:hAnsi="Cambria Math"/>
                <w:i/>
                <w:lang w:val="es-UY"/>
              </w:rPr>
            </m:ctrlPr>
          </m:dPr>
          <m:e>
            <m:r>
              <w:rPr>
                <w:rFonts w:ascii="Cambria Math" w:eastAsiaTheme="minorEastAsia" w:hAnsi="Cambria Math"/>
                <w:lang w:val="es-UY"/>
              </w:rPr>
              <m:t>x,y,z</m:t>
            </m:r>
          </m:e>
        </m:d>
      </m:oMath>
      <w:r w:rsidR="00F93FB3">
        <w:rPr>
          <w:rFonts w:eastAsiaTheme="minorEastAsia"/>
          <w:lang w:val="es-UY"/>
        </w:rPr>
        <w:t xml:space="preserve"> da la posición de la interface entre los dos fluidos.</w:t>
      </w:r>
    </w:p>
    <w:p w14:paraId="5D87B682" w14:textId="77777777" w:rsidR="00F93FB3" w:rsidRDefault="00F93FB3" w:rsidP="00F93FB3">
      <w:pPr>
        <w:keepNext/>
        <w:jc w:val="center"/>
      </w:pPr>
      <w:r>
        <w:rPr>
          <w:rFonts w:eastAsiaTheme="minorEastAsia"/>
          <w:noProof/>
        </w:rPr>
        <w:lastRenderedPageBreak/>
        <w:drawing>
          <wp:inline distT="0" distB="0" distL="0" distR="0" wp14:anchorId="495F6F53" wp14:editId="6D3E97D2">
            <wp:extent cx="3072765" cy="26473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765" cy="2647315"/>
                    </a:xfrm>
                    <a:prstGeom prst="rect">
                      <a:avLst/>
                    </a:prstGeom>
                    <a:noFill/>
                    <a:ln>
                      <a:noFill/>
                    </a:ln>
                  </pic:spPr>
                </pic:pic>
              </a:graphicData>
            </a:graphic>
          </wp:inline>
        </w:drawing>
      </w:r>
    </w:p>
    <w:p w14:paraId="3A717769" w14:textId="77777777" w:rsidR="00F93FB3" w:rsidRDefault="00F93FB3" w:rsidP="00F93FB3">
      <w:pPr>
        <w:pStyle w:val="Descripcin"/>
        <w:jc w:val="center"/>
        <w:rPr>
          <w:rFonts w:eastAsiaTheme="minorEastAsia"/>
          <w:lang w:val="es-UY"/>
        </w:rPr>
      </w:pPr>
      <w:r w:rsidRPr="00810779">
        <w:rPr>
          <w:lang w:val="es-UY"/>
        </w:rPr>
        <w:t xml:space="preserve">Figura </w:t>
      </w:r>
      <w:r>
        <w:fldChar w:fldCharType="begin"/>
      </w:r>
      <w:r w:rsidRPr="00810779">
        <w:rPr>
          <w:lang w:val="es-UY"/>
        </w:rPr>
        <w:instrText xml:space="preserve"> SEQ Figura \* ARABIC </w:instrText>
      </w:r>
      <w:r>
        <w:fldChar w:fldCharType="separate"/>
      </w:r>
      <w:r w:rsidRPr="00810779">
        <w:rPr>
          <w:noProof/>
          <w:lang w:val="es-UY"/>
        </w:rPr>
        <w:t>1</w:t>
      </w:r>
      <w:r>
        <w:fldChar w:fldCharType="end"/>
      </w:r>
    </w:p>
    <w:p w14:paraId="2DFEDD59" w14:textId="77777777" w:rsidR="00F93FB3" w:rsidRDefault="00F93FB3" w:rsidP="00F93FB3">
      <w:pPr>
        <w:jc w:val="both"/>
        <w:rPr>
          <w:rFonts w:eastAsiaTheme="minorEastAsia"/>
          <w:lang w:val="es-UY"/>
        </w:rPr>
      </w:pPr>
      <w:r>
        <w:rPr>
          <w:rFonts w:eastAsiaTheme="minorEastAsia"/>
          <w:lang w:val="es-UY"/>
        </w:rPr>
        <w:t xml:space="preserve">Dado que se cumple la ecuación hidrostática y la condición de superficie es </w:t>
      </w:r>
      <m:oMath>
        <m:r>
          <w:rPr>
            <w:rFonts w:ascii="Cambria Math" w:eastAsiaTheme="minorEastAsia" w:hAnsi="Cambria Math"/>
            <w:lang w:val="es-UY"/>
          </w:rPr>
          <m:t>p=0</m:t>
        </m:r>
      </m:oMath>
      <w:r>
        <w:rPr>
          <w:rFonts w:eastAsiaTheme="minorEastAsia"/>
          <w:lang w:val="es-UY"/>
        </w:rPr>
        <w:t xml:space="preserve">, la presión en la capa superior es </w:t>
      </w:r>
      <m:oMath>
        <m:sSub>
          <m:sSubPr>
            <m:ctrlPr>
              <w:rPr>
                <w:rFonts w:ascii="Cambria Math" w:eastAsiaTheme="minorEastAsia" w:hAnsi="Cambria Math"/>
                <w:i/>
                <w:lang w:val="es-UY"/>
              </w:rPr>
            </m:ctrlPr>
          </m:sSubPr>
          <m:e>
            <m:r>
              <w:rPr>
                <w:rFonts w:ascii="Cambria Math" w:eastAsiaTheme="minorEastAsia" w:hAnsi="Cambria Math"/>
                <w:lang w:val="es-UY"/>
              </w:rPr>
              <m:t>p</m:t>
            </m:r>
          </m:e>
          <m:sub>
            <m:r>
              <w:rPr>
                <w:rFonts w:ascii="Cambria Math" w:eastAsiaTheme="minorEastAsia" w:hAnsi="Cambria Math"/>
                <w:lang w:val="es-UY"/>
              </w:rPr>
              <m:t>1</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ρ</m:t>
            </m:r>
          </m:e>
          <m:sub>
            <m:r>
              <w:rPr>
                <w:rFonts w:ascii="Cambria Math" w:eastAsiaTheme="minorEastAsia" w:hAnsi="Cambria Math"/>
                <w:lang w:val="es-UY"/>
              </w:rPr>
              <m:t>1</m:t>
            </m:r>
          </m:sub>
        </m:sSub>
        <m:r>
          <w:rPr>
            <w:rFonts w:ascii="Cambria Math" w:eastAsiaTheme="minorEastAsia" w:hAnsi="Cambria Math"/>
            <w:lang w:val="es-UY"/>
          </w:rPr>
          <m:t>(η-z)</m:t>
        </m:r>
      </m:oMath>
      <w:r>
        <w:rPr>
          <w:rFonts w:eastAsiaTheme="minorEastAsia"/>
          <w:lang w:val="es-UY"/>
        </w:rPr>
        <w:t xml:space="preserve">, donde </w:t>
      </w:r>
      <m:oMath>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+h&lt;z&lt;η</m:t>
        </m:r>
      </m:oMath>
      <w:r>
        <w:rPr>
          <w:rFonts w:eastAsiaTheme="minorEastAsia"/>
          <w:lang w:val="es-UY"/>
        </w:rPr>
        <w:t>.</w:t>
      </w:r>
    </w:p>
    <w:p w14:paraId="257E6FE2" w14:textId="77777777" w:rsidR="00F93FB3" w:rsidRDefault="00F93FB3" w:rsidP="00F93FB3">
      <w:pPr>
        <w:jc w:val="both"/>
        <w:rPr>
          <w:rFonts w:eastAsiaTheme="minorEastAsia"/>
          <w:lang w:val="es-UY"/>
        </w:rPr>
      </w:pPr>
      <w:r>
        <w:rPr>
          <w:rFonts w:eastAsiaTheme="minorEastAsia"/>
          <w:lang w:val="es-UY"/>
        </w:rPr>
        <w:t>Las ecuaciones de momento para pequeñas perturbaciones son:</w:t>
      </w:r>
    </w:p>
    <w:p w14:paraId="7E96EEB0" w14:textId="77777777" w:rsidR="00F93FB3" w:rsidRPr="00E14B25" w:rsidRDefault="00F93FB3" w:rsidP="00226AAB">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η</m:t>
            </m:r>
          </m:num>
          <m:den>
            <m:r>
              <w:rPr>
                <w:rFonts w:ascii="Cambria Math" w:hAnsi="Cambria Math"/>
                <w:lang w:val="es-UY"/>
              </w:rPr>
              <m:t>∂x</m:t>
            </m:r>
          </m:den>
        </m:f>
        <m:r>
          <w:rPr>
            <w:rFonts w:ascii="Cambria Math" w:hAnsi="Cambria Math"/>
            <w:lang w:val="es-UY"/>
          </w:rPr>
          <m:t>,</m:t>
        </m:r>
      </m:oMath>
      <w:r>
        <w:rPr>
          <w:rFonts w:eastAsiaTheme="minorEastAsia"/>
          <w:lang w:val="es-UY"/>
        </w:rPr>
        <w:tab/>
      </w:r>
      <w:r>
        <w:rPr>
          <w:rFonts w:eastAsiaTheme="minorEastAsia"/>
          <w:lang w:val="es-UY"/>
        </w:rPr>
        <w:tab/>
        <w:t>(16a)</w:t>
      </w:r>
    </w:p>
    <w:p w14:paraId="7F4FE1FA" w14:textId="77777777" w:rsidR="00F93FB3" w:rsidRDefault="00F93FB3" w:rsidP="00F93FB3">
      <w:pPr>
        <w:jc w:val="both"/>
        <w:rPr>
          <w:rFonts w:eastAsiaTheme="minorEastAsia"/>
          <w:lang w:val="es-UY"/>
        </w:rPr>
      </w:pPr>
      <w:r>
        <w:rPr>
          <w:rFonts w:eastAsiaTheme="minorEastAsia"/>
          <w:lang w:val="es-UY"/>
        </w:rPr>
        <w:t>y</w:t>
      </w:r>
    </w:p>
    <w:p w14:paraId="369D2064" w14:textId="77777777" w:rsidR="00F93FB3"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η</m:t>
            </m:r>
          </m:num>
          <m:den>
            <m:r>
              <w:rPr>
                <w:rFonts w:ascii="Cambria Math" w:hAnsi="Cambria Math"/>
                <w:lang w:val="es-UY"/>
              </w:rPr>
              <m:t>∂y</m:t>
            </m:r>
          </m:den>
        </m:f>
      </m:oMath>
      <w:r>
        <w:rPr>
          <w:rFonts w:eastAsiaTheme="minorEastAsia"/>
          <w:lang w:val="es-UY"/>
        </w:rPr>
        <w:t>.</w:t>
      </w:r>
      <w:r>
        <w:rPr>
          <w:rFonts w:eastAsiaTheme="minorEastAsia"/>
          <w:lang w:val="es-UY"/>
        </w:rPr>
        <w:tab/>
      </w:r>
      <w:r>
        <w:rPr>
          <w:rFonts w:eastAsiaTheme="minorEastAsia"/>
          <w:lang w:val="es-UY"/>
        </w:rPr>
        <w:tab/>
        <w:t>(16b)</w:t>
      </w:r>
    </w:p>
    <w:p w14:paraId="44F07DCF" w14:textId="77777777" w:rsidR="00F93FB3" w:rsidRDefault="00F93FB3" w:rsidP="00F93FB3">
      <w:pPr>
        <w:jc w:val="both"/>
        <w:rPr>
          <w:rFonts w:eastAsiaTheme="minorEastAsia"/>
          <w:lang w:val="es-UY"/>
        </w:rPr>
      </w:pPr>
      <w:r>
        <w:rPr>
          <w:rFonts w:eastAsiaTheme="minorEastAsia"/>
          <w:lang w:val="es-UY"/>
        </w:rPr>
        <w:t>La ecuación de continuidad es:</w:t>
      </w:r>
    </w:p>
    <w:p w14:paraId="5917541A" w14:textId="77777777" w:rsidR="00F93FB3"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η+</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-h)</m:t>
            </m:r>
          </m:num>
          <m:den>
            <m:r>
              <w:rPr>
                <w:rFonts w:ascii="Cambria Math" w:hAnsi="Cambria Math"/>
                <w:lang w:val="es-UY"/>
              </w:rPr>
              <m:t>∂t</m:t>
            </m:r>
          </m:den>
        </m:f>
        <m:r>
          <w:rPr>
            <w:rFonts w:ascii="Cambria Math"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d>
          <m:dPr>
            <m:ctrlPr>
              <w:rPr>
                <w:rFonts w:ascii="Cambria Math" w:eastAsiaTheme="minorEastAsia" w:hAnsi="Cambria Math"/>
                <w:i/>
                <w:lang w:val="es-UY"/>
              </w:rPr>
            </m:ctrlPr>
          </m:dPr>
          <m:e>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num>
              <m:den>
                <m:r>
                  <w:rPr>
                    <w:rFonts w:ascii="Cambria Math" w:hAnsi="Cambria Math"/>
                    <w:lang w:val="es-UY"/>
                  </w:rPr>
                  <m:t>∂y</m:t>
                </m:r>
              </m:den>
            </m:f>
            <m:ctrlPr>
              <w:rPr>
                <w:rFonts w:ascii="Cambria Math" w:hAnsi="Cambria Math"/>
                <w:i/>
                <w:lang w:val="es-UY"/>
              </w:rPr>
            </m:ctrlPr>
          </m:e>
        </m:d>
        <m:r>
          <w:rPr>
            <w:rFonts w:ascii="Cambria Math" w:hAnsi="Cambria Math"/>
            <w:lang w:val="es-UY"/>
          </w:rPr>
          <m:t>=0</m:t>
        </m:r>
      </m:oMath>
      <w:r>
        <w:rPr>
          <w:rFonts w:eastAsiaTheme="minorEastAsia"/>
          <w:lang w:val="es-UY"/>
        </w:rPr>
        <w:t>.</w:t>
      </w:r>
      <w:r>
        <w:rPr>
          <w:rFonts w:eastAsiaTheme="minorEastAsia"/>
          <w:lang w:val="es-UY"/>
        </w:rPr>
        <w:tab/>
      </w:r>
      <w:r>
        <w:rPr>
          <w:rFonts w:eastAsiaTheme="minorEastAsia"/>
          <w:lang w:val="es-UY"/>
        </w:rPr>
        <w:tab/>
        <w:t>(17)</w:t>
      </w:r>
    </w:p>
    <w:p w14:paraId="6F02447B" w14:textId="77777777" w:rsidR="00F93FB3" w:rsidRPr="00676E66" w:rsidRDefault="00F93FB3" w:rsidP="00F93FB3">
      <w:pPr>
        <w:jc w:val="both"/>
        <w:rPr>
          <w:lang w:val="es-UY"/>
        </w:rPr>
      </w:pPr>
      <w:r>
        <w:rPr>
          <w:rFonts w:eastAsiaTheme="minorEastAsia"/>
          <w:lang w:val="es-UY"/>
        </w:rPr>
        <w:t xml:space="preserve">Derivando respecto al tiempo y sustituyendo </w:t>
      </w: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num>
          <m:den>
            <m:r>
              <w:rPr>
                <w:rFonts w:ascii="Cambria Math" w:hAnsi="Cambria Math"/>
                <w:lang w:val="es-UY"/>
              </w:rPr>
              <m:t>∂t</m:t>
            </m:r>
          </m:den>
        </m:f>
      </m:oMath>
      <w:r>
        <w:rPr>
          <w:rFonts w:eastAsiaTheme="minorEastAsia"/>
          <w:lang w:val="es-UY"/>
        </w:rPr>
        <w:t xml:space="preserve"> y </w:t>
      </w: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num>
          <m:den>
            <m:r>
              <w:rPr>
                <w:rFonts w:ascii="Cambria Math" w:hAnsi="Cambria Math"/>
                <w:lang w:val="es-UY"/>
              </w:rPr>
              <m:t>∂t</m:t>
            </m:r>
          </m:den>
        </m:f>
      </m:oMath>
      <w:r>
        <w:rPr>
          <w:rFonts w:eastAsiaTheme="minorEastAsia"/>
          <w:lang w:val="es-UY"/>
        </w:rPr>
        <w:t xml:space="preserve"> se obtiene</w:t>
      </w:r>
    </w:p>
    <w:p w14:paraId="450A171F" w14:textId="77777777" w:rsidR="00F93FB3" w:rsidRDefault="00F93FB3" w:rsidP="00F93FB3">
      <w:pPr>
        <w:jc w:val="center"/>
        <w:rPr>
          <w:rFonts w:eastAsiaTheme="minorEastAsia"/>
          <w:lang w:val="es-UY"/>
        </w:rPr>
      </w:pPr>
      <m:oMath>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num>
          <m:den>
            <m:sSup>
              <m:sSupPr>
                <m:ctrlPr>
                  <w:rPr>
                    <w:rFonts w:ascii="Cambria Math" w:eastAsiaTheme="minorEastAsia" w:hAnsi="Cambria Math"/>
                    <w:i/>
                    <w:lang w:val="es-UY"/>
                  </w:rPr>
                </m:ctrlPr>
              </m:sSupPr>
              <m:e>
                <m:r>
                  <w:rPr>
                    <w:rFonts w:ascii="Cambria Math" w:eastAsiaTheme="minorEastAsia" w:hAnsi="Cambria Math"/>
                    <w:lang w:val="es-UY"/>
                  </w:rPr>
                  <m:t>∂t</m:t>
                </m:r>
              </m:e>
              <m:sup>
                <m:r>
                  <w:rPr>
                    <w:rFonts w:ascii="Cambria Math" w:eastAsiaTheme="minorEastAsia" w:hAnsi="Cambria Math"/>
                    <w:lang w:val="es-UY"/>
                  </w:rPr>
                  <m:t>2</m:t>
                </m:r>
              </m:sup>
            </m:sSup>
          </m:den>
        </m:f>
        <m:d>
          <m:dPr>
            <m:ctrlPr>
              <w:rPr>
                <w:rFonts w:ascii="Cambria Math" w:eastAsiaTheme="minorEastAsia" w:hAnsi="Cambria Math"/>
                <w:i/>
                <w:lang w:val="es-UY"/>
              </w:rPr>
            </m:ctrlPr>
          </m:dPr>
          <m:e>
            <m:r>
              <w:rPr>
                <w:rFonts w:ascii="Cambria Math" w:eastAsiaTheme="minorEastAsia" w:hAnsi="Cambria Math"/>
                <w:lang w:val="es-UY"/>
              </w:rPr>
              <m:t>η-h</m:t>
            </m:r>
          </m:e>
        </m:d>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d>
          <m:dPr>
            <m:ctrlPr>
              <w:rPr>
                <w:rFonts w:ascii="Cambria Math" w:eastAsiaTheme="minorEastAsia" w:hAnsi="Cambria Math"/>
                <w:i/>
                <w:lang w:val="es-UY"/>
              </w:rPr>
            </m:ctrlPr>
          </m:dPr>
          <m:e>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num>
              <m:den>
                <m:sSup>
                  <m:sSupPr>
                    <m:ctrlPr>
                      <w:rPr>
                        <w:rFonts w:ascii="Cambria Math" w:eastAsiaTheme="minorEastAsia" w:hAnsi="Cambria Math"/>
                        <w:i/>
                        <w:lang w:val="es-UY"/>
                      </w:rPr>
                    </m:ctrlPr>
                  </m:sSupPr>
                  <m:e>
                    <m:r>
                      <w:rPr>
                        <w:rFonts w:ascii="Cambria Math" w:eastAsiaTheme="minorEastAsia" w:hAnsi="Cambria Math"/>
                        <w:lang w:val="es-UY"/>
                      </w:rPr>
                      <m:t>∂x</m:t>
                    </m:r>
                  </m:e>
                  <m:sup>
                    <m:r>
                      <w:rPr>
                        <w:rFonts w:ascii="Cambria Math" w:eastAsiaTheme="minorEastAsia" w:hAnsi="Cambria Math"/>
                        <w:lang w:val="es-UY"/>
                      </w:rPr>
                      <m:t>2</m:t>
                    </m:r>
                  </m:sup>
                </m:sSup>
              </m:den>
            </m:f>
            <m:r>
              <w:rPr>
                <w:rFonts w:ascii="Cambria Math" w:eastAsiaTheme="minorEastAsia" w:hAnsi="Cambria Math"/>
                <w:lang w:val="es-UY"/>
              </w:rPr>
              <m:t>+</m:t>
            </m:r>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num>
              <m:den>
                <m:sSup>
                  <m:sSupPr>
                    <m:ctrlPr>
                      <w:rPr>
                        <w:rFonts w:ascii="Cambria Math" w:eastAsiaTheme="minorEastAsia" w:hAnsi="Cambria Math"/>
                        <w:i/>
                        <w:lang w:val="es-UY"/>
                      </w:rPr>
                    </m:ctrlPr>
                  </m:sSupPr>
                  <m:e>
                    <m:r>
                      <w:rPr>
                        <w:rFonts w:ascii="Cambria Math" w:eastAsiaTheme="minorEastAsia" w:hAnsi="Cambria Math"/>
                        <w:lang w:val="es-UY"/>
                      </w:rPr>
                      <m:t>∂y</m:t>
                    </m:r>
                  </m:e>
                  <m:sup>
                    <m:r>
                      <w:rPr>
                        <w:rFonts w:ascii="Cambria Math" w:eastAsiaTheme="minorEastAsia" w:hAnsi="Cambria Math"/>
                        <w:lang w:val="es-UY"/>
                      </w:rPr>
                      <m:t>2</m:t>
                    </m:r>
                  </m:sup>
                </m:sSup>
              </m:den>
            </m:f>
          </m:e>
        </m:d>
        <m:r>
          <w:rPr>
            <w:rFonts w:ascii="Cambria Math" w:eastAsiaTheme="minorEastAsia" w:hAnsi="Cambria Math"/>
            <w:lang w:val="es-UY"/>
          </w:rPr>
          <m:t>gη≡g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sSup>
          <m:sSupPr>
            <m:ctrlPr>
              <w:rPr>
                <w:rFonts w:ascii="Cambria Math" w:eastAsiaTheme="minorEastAsia" w:hAnsi="Cambria Math"/>
                <w:i/>
                <w:lang w:val="es-UY"/>
              </w:rPr>
            </m:ctrlPr>
          </m:sSupPr>
          <m:e>
            <m:r>
              <m:rPr>
                <m:sty m:val="p"/>
              </m:rP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η</m:t>
        </m:r>
      </m:oMath>
      <w:r>
        <w:rPr>
          <w:rFonts w:eastAsiaTheme="minorEastAsia"/>
          <w:lang w:val="es-UY"/>
        </w:rPr>
        <w:t>.</w:t>
      </w:r>
      <w:r>
        <w:rPr>
          <w:rFonts w:eastAsiaTheme="minorEastAsia"/>
          <w:lang w:val="es-UY"/>
        </w:rPr>
        <w:tab/>
        <w:t>(18)</w:t>
      </w:r>
    </w:p>
    <w:p w14:paraId="2F25E498" w14:textId="0F1828FB" w:rsidR="00F93FB3" w:rsidRDefault="00E93A46" w:rsidP="00F93FB3">
      <w:pPr>
        <w:jc w:val="both"/>
        <w:rPr>
          <w:rFonts w:eastAsiaTheme="minorEastAsia"/>
          <w:lang w:val="es-UY"/>
        </w:rPr>
      </w:pPr>
      <w:r>
        <w:rPr>
          <w:rFonts w:eastAsiaTheme="minorEastAsia"/>
          <w:lang w:val="es-UY"/>
        </w:rPr>
        <w:t>Integrando la ecuación hidrostática y usando</w:t>
      </w:r>
      <w:r w:rsidR="00F93FB3">
        <w:rPr>
          <w:rFonts w:eastAsiaTheme="minorEastAsia"/>
          <w:lang w:val="es-UY"/>
        </w:rPr>
        <w:t xml:space="preserve"> continuidad de la presión en la interface, se obtiene que la presión de la capa 2 es</w:t>
      </w:r>
    </w:p>
    <w:p w14:paraId="5BBF5703" w14:textId="77777777" w:rsidR="00F93FB3" w:rsidRPr="00C505CF" w:rsidRDefault="00F93FB3" w:rsidP="00F93FB3">
      <w:pPr>
        <w:jc w:val="center"/>
        <w:rPr>
          <w:rFonts w:eastAsiaTheme="minorEastAsia"/>
          <w:lang w:val="es-UY"/>
        </w:rPr>
      </w:pPr>
      <m:oMath>
        <m:sSub>
          <m:sSubPr>
            <m:ctrlPr>
              <w:rPr>
                <w:rFonts w:ascii="Cambria Math" w:eastAsiaTheme="minorEastAsia" w:hAnsi="Cambria Math"/>
                <w:i/>
                <w:lang w:val="es-UY"/>
              </w:rPr>
            </m:ctrlPr>
          </m:sSubPr>
          <m:e>
            <m:r>
              <w:rPr>
                <w:rFonts w:ascii="Cambria Math" w:eastAsiaTheme="minorEastAsia" w:hAnsi="Cambria Math"/>
                <w:lang w:val="es-UY"/>
              </w:rPr>
              <m:t>p</m:t>
            </m:r>
          </m:e>
          <m:sub>
            <m:r>
              <w:rPr>
                <w:rFonts w:ascii="Cambria Math" w:eastAsiaTheme="minorEastAsia" w:hAnsi="Cambria Math"/>
                <w:lang w:val="es-UY"/>
              </w:rPr>
              <m:t>2</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ρ</m:t>
            </m:r>
          </m:e>
          <m:sub>
            <m:r>
              <w:rPr>
                <w:rFonts w:ascii="Cambria Math" w:eastAsiaTheme="minorEastAsia" w:hAnsi="Cambria Math"/>
                <w:lang w:val="es-UY"/>
              </w:rPr>
              <m:t>1</m:t>
            </m:r>
          </m:sub>
        </m:sSub>
        <m:r>
          <w:rPr>
            <w:rFonts w:ascii="Cambria Math" w:eastAsiaTheme="minorEastAsia" w:hAnsi="Cambria Math"/>
            <w:lang w:val="es-UY"/>
          </w:rPr>
          <m:t>g</m:t>
        </m:r>
        <m:d>
          <m:dPr>
            <m:ctrlPr>
              <w:rPr>
                <w:rFonts w:ascii="Cambria Math" w:eastAsiaTheme="minorEastAsia" w:hAnsi="Cambria Math"/>
                <w:i/>
                <w:lang w:val="es-UY"/>
              </w:rPr>
            </m:ctrlPr>
          </m:dPr>
          <m:e>
            <m:r>
              <w:rPr>
                <w:rFonts w:ascii="Cambria Math" w:eastAsiaTheme="minorEastAsia" w:hAnsi="Cambria Math"/>
                <w:lang w:val="es-UY"/>
              </w:rPr>
              <m:t>η+</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-h</m:t>
            </m:r>
          </m:e>
        </m:d>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ρ</m:t>
            </m:r>
          </m:e>
          <m:sub>
            <m:r>
              <w:rPr>
                <w:rFonts w:ascii="Cambria Math" w:eastAsiaTheme="minorEastAsia" w:hAnsi="Cambria Math"/>
                <w:lang w:val="es-UY"/>
              </w:rPr>
              <m:t>3</m:t>
            </m:r>
          </m:sub>
        </m:sSub>
        <m:r>
          <w:rPr>
            <w:rFonts w:ascii="Cambria Math" w:eastAsiaTheme="minorEastAsia" w:hAnsi="Cambria Math"/>
            <w:lang w:val="es-UY"/>
          </w:rPr>
          <m:t>g</m:t>
        </m:r>
        <m:d>
          <m:dPr>
            <m:ctrlPr>
              <w:rPr>
                <w:rFonts w:ascii="Cambria Math" w:eastAsiaTheme="minorEastAsia" w:hAnsi="Cambria Math"/>
                <w:i/>
                <w:lang w:val="es-UY"/>
              </w:rPr>
            </m:ctrlPr>
          </m:dPr>
          <m:e>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+h-z</m:t>
            </m:r>
          </m:e>
        </m:d>
        <m:r>
          <w:rPr>
            <w:rFonts w:ascii="Cambria Math" w:eastAsiaTheme="minorEastAsia" w:hAnsi="Cambria Math"/>
            <w:lang w:val="es-UY"/>
          </w:rPr>
          <m:t>.</m:t>
        </m:r>
      </m:oMath>
      <w:r>
        <w:rPr>
          <w:rFonts w:eastAsiaTheme="minorEastAsia"/>
          <w:lang w:val="es-UY"/>
        </w:rPr>
        <w:tab/>
        <w:t>(19)</w:t>
      </w:r>
    </w:p>
    <w:p w14:paraId="5679E5FB" w14:textId="77777777" w:rsidR="00F93FB3" w:rsidRDefault="00F93FB3" w:rsidP="00F93FB3">
      <w:pPr>
        <w:rPr>
          <w:rFonts w:eastAsiaTheme="minorEastAsia"/>
          <w:lang w:val="es-UY"/>
        </w:rPr>
      </w:pPr>
      <w:r>
        <w:rPr>
          <w:rFonts w:eastAsiaTheme="minorEastAsia"/>
          <w:lang w:val="es-UY"/>
        </w:rPr>
        <w:t>donde,</w:t>
      </w:r>
    </w:p>
    <w:p w14:paraId="1D78AA7F" w14:textId="77777777" w:rsidR="00F93FB3" w:rsidRDefault="00F93FB3" w:rsidP="00F93FB3">
      <w:pPr>
        <w:jc w:val="center"/>
        <w:rPr>
          <w:rFonts w:eastAsiaTheme="minorEastAsia"/>
          <w:lang w:val="es-UY"/>
        </w:rPr>
      </w:pPr>
      <m:oMath>
        <m:r>
          <w:rPr>
            <w:rFonts w:ascii="Cambria Math" w:eastAsiaTheme="minorEastAsia" w:hAnsi="Cambria Math"/>
            <w:lang w:val="es-UY"/>
          </w:rPr>
          <m:t>z&lt;-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+h</m:t>
        </m:r>
      </m:oMath>
      <w:r>
        <w:rPr>
          <w:rFonts w:eastAsiaTheme="minorEastAsia"/>
          <w:lang w:val="es-UY"/>
        </w:rPr>
        <w:t>.</w:t>
      </w:r>
      <w:r>
        <w:rPr>
          <w:rFonts w:eastAsiaTheme="minorEastAsia"/>
          <w:lang w:val="es-UY"/>
        </w:rPr>
        <w:tab/>
      </w:r>
      <w:r>
        <w:rPr>
          <w:rFonts w:eastAsiaTheme="minorEastAsia"/>
          <w:lang w:val="es-UY"/>
        </w:rPr>
        <w:tab/>
      </w:r>
      <w:r>
        <w:rPr>
          <w:rFonts w:eastAsiaTheme="minorEastAsia"/>
          <w:lang w:val="es-UY"/>
        </w:rPr>
        <w:tab/>
        <w:t>(20)</w:t>
      </w:r>
    </w:p>
    <w:p w14:paraId="39319B96" w14:textId="77777777" w:rsidR="00F93FB3" w:rsidRDefault="00F93FB3" w:rsidP="00F93FB3">
      <w:pPr>
        <w:jc w:val="both"/>
        <w:rPr>
          <w:rFonts w:eastAsiaTheme="minorEastAsia"/>
          <w:lang w:val="es-UY"/>
        </w:rPr>
      </w:pPr>
      <w:r>
        <w:rPr>
          <w:rFonts w:eastAsiaTheme="minorEastAsia"/>
          <w:lang w:val="es-UY"/>
        </w:rPr>
        <w:t>Por lo tanto, las ecuaciones de momento son:</w:t>
      </w:r>
    </w:p>
    <w:p w14:paraId="3F2A8DFA" w14:textId="77777777" w:rsidR="00F93FB3" w:rsidRPr="00C505CF"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η</m:t>
            </m:r>
          </m:num>
          <m:den>
            <m:r>
              <w:rPr>
                <w:rFonts w:ascii="Cambria Math" w:hAnsi="Cambria Math"/>
                <w:lang w:val="es-UY"/>
              </w:rPr>
              <m:t>∂x</m:t>
            </m:r>
          </m:den>
        </m:f>
        <m:r>
          <w:rPr>
            <w:rFonts w:ascii="Cambria Math" w:eastAsiaTheme="minorEastAsia" w:hAnsi="Cambria Math"/>
            <w:lang w:val="es-UY"/>
          </w:rPr>
          <m:t>-</m:t>
        </m:r>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h</m:t>
            </m:r>
          </m:num>
          <m:den>
            <m:r>
              <w:rPr>
                <w:rFonts w:ascii="Cambria Math" w:hAnsi="Cambria Math"/>
                <w:lang w:val="es-UY"/>
              </w:rPr>
              <m:t>∂x</m:t>
            </m:r>
          </m:den>
        </m:f>
      </m:oMath>
      <w:r>
        <w:rPr>
          <w:rFonts w:eastAsiaTheme="minorEastAsia"/>
          <w:lang w:val="es-UY"/>
        </w:rPr>
        <w:tab/>
      </w:r>
      <w:r>
        <w:rPr>
          <w:rFonts w:eastAsiaTheme="minorEastAsia"/>
          <w:lang w:val="es-UY"/>
        </w:rPr>
        <w:tab/>
        <w:t>(21a)</w:t>
      </w:r>
    </w:p>
    <w:p w14:paraId="5E958A68" w14:textId="77777777" w:rsidR="00F93FB3" w:rsidRDefault="00F93FB3" w:rsidP="00F93FB3">
      <w:pPr>
        <w:rPr>
          <w:rFonts w:eastAsiaTheme="minorEastAsia"/>
          <w:lang w:val="es-UY"/>
        </w:rPr>
      </w:pPr>
      <w:r>
        <w:rPr>
          <w:rFonts w:eastAsiaTheme="minorEastAsia"/>
          <w:lang w:val="es-UY"/>
        </w:rPr>
        <w:lastRenderedPageBreak/>
        <w:t>y</w:t>
      </w:r>
    </w:p>
    <w:p w14:paraId="29EBA8C6" w14:textId="77777777" w:rsidR="00F93FB3"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2</m:t>
                </m:r>
              </m:sub>
            </m:sSub>
          </m:num>
          <m:den>
            <m:r>
              <w:rPr>
                <w:rFonts w:ascii="Cambria Math" w:hAnsi="Cambria Math"/>
                <w:lang w:val="es-UY"/>
              </w:rPr>
              <m:t>∂t</m:t>
            </m:r>
          </m:den>
        </m:f>
        <m:r>
          <w:rPr>
            <w:rFonts w:ascii="Cambria Math" w:hAnsi="Cambria Math"/>
            <w:lang w:val="es-UY"/>
          </w:rPr>
          <m:t>=-</m:t>
        </m:r>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η</m:t>
            </m:r>
          </m:num>
          <m:den>
            <m:r>
              <w:rPr>
                <w:rFonts w:ascii="Cambria Math" w:hAnsi="Cambria Math"/>
                <w:lang w:val="es-UY"/>
              </w:rPr>
              <m:t>∂y</m:t>
            </m:r>
          </m:den>
        </m:f>
        <m:r>
          <w:rPr>
            <w:rFonts w:ascii="Cambria Math" w:eastAsiaTheme="minorEastAsia" w:hAnsi="Cambria Math"/>
            <w:lang w:val="es-UY"/>
          </w:rPr>
          <m:t>-</m:t>
        </m:r>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h</m:t>
            </m:r>
          </m:num>
          <m:den>
            <m:r>
              <w:rPr>
                <w:rFonts w:ascii="Cambria Math" w:hAnsi="Cambria Math"/>
                <w:lang w:val="es-UY"/>
              </w:rPr>
              <m:t>∂y</m:t>
            </m:r>
          </m:den>
        </m:f>
        <m:r>
          <w:rPr>
            <w:rFonts w:ascii="Cambria Math" w:eastAsiaTheme="minorEastAsia" w:hAnsi="Cambria Math"/>
            <w:lang w:val="es-UY"/>
          </w:rPr>
          <m:t>,</m:t>
        </m:r>
      </m:oMath>
      <w:r>
        <w:rPr>
          <w:rFonts w:eastAsiaTheme="minorEastAsia"/>
          <w:lang w:val="es-UY"/>
        </w:rPr>
        <w:tab/>
      </w:r>
      <w:r>
        <w:rPr>
          <w:rFonts w:eastAsiaTheme="minorEastAsia"/>
          <w:lang w:val="es-UY"/>
        </w:rPr>
        <w:tab/>
        <w:t>(21b)</w:t>
      </w:r>
    </w:p>
    <w:p w14:paraId="50B68A79" w14:textId="77777777" w:rsidR="00F93FB3" w:rsidRDefault="00F93FB3" w:rsidP="00F93FB3">
      <w:pPr>
        <w:jc w:val="both"/>
        <w:rPr>
          <w:rFonts w:eastAsiaTheme="minorEastAsia"/>
          <w:lang w:val="es-UY"/>
        </w:rPr>
      </w:pPr>
      <w:r>
        <w:rPr>
          <w:rFonts w:eastAsiaTheme="minorEastAsia"/>
          <w:lang w:val="es-UY"/>
        </w:rPr>
        <w:t xml:space="preserve">donde </w:t>
      </w:r>
      <m:oMath>
        <m:r>
          <w:rPr>
            <w:rFonts w:ascii="Cambria Math" w:hAnsi="Cambria Math"/>
            <w:lang w:val="es-UY"/>
          </w:rPr>
          <m:t>g'</m:t>
        </m:r>
      </m:oMath>
      <w:r>
        <w:rPr>
          <w:rFonts w:eastAsiaTheme="minorEastAsia"/>
          <w:lang w:val="es-UY"/>
        </w:rPr>
        <w:t xml:space="preserve"> es la gravedad reducida, definida por</w:t>
      </w:r>
    </w:p>
    <w:p w14:paraId="05EB15EF" w14:textId="77777777" w:rsidR="00F93FB3" w:rsidRDefault="00F93FB3" w:rsidP="00F93FB3">
      <w:pPr>
        <w:jc w:val="center"/>
        <w:rPr>
          <w:rFonts w:eastAsiaTheme="minorEastAsia"/>
          <w:lang w:val="es-UY"/>
        </w:rPr>
      </w:pPr>
      <m:oMath>
        <m:sSup>
          <m:sSupPr>
            <m:ctrlPr>
              <w:rPr>
                <w:rFonts w:ascii="Cambria Math" w:hAnsi="Cambria Math"/>
                <w:i/>
                <w:lang w:val="es-UY"/>
              </w:rPr>
            </m:ctrlPr>
          </m:sSupPr>
          <m:e>
            <m:r>
              <w:rPr>
                <w:rFonts w:ascii="Cambria Math" w:hAnsi="Cambria Math"/>
                <w:lang w:val="es-UY"/>
              </w:rPr>
              <m:t>g</m:t>
            </m:r>
          </m:e>
          <m:sup>
            <m:r>
              <w:rPr>
                <w:rFonts w:ascii="Cambria Math" w:hAnsi="Cambria Math"/>
                <w:lang w:val="es-UY"/>
              </w:rPr>
              <m:t>'</m:t>
            </m:r>
          </m:sup>
        </m:sSup>
        <m:r>
          <w:rPr>
            <w:rFonts w:ascii="Cambria Math" w:hAnsi="Cambria Math"/>
            <w:lang w:val="es-UY"/>
          </w:rPr>
          <m:t>≡</m:t>
        </m:r>
        <m:f>
          <m:fPr>
            <m:ctrlPr>
              <w:rPr>
                <w:rFonts w:ascii="Cambria Math" w:hAnsi="Cambria Math"/>
                <w:i/>
                <w:lang w:val="es-UY"/>
              </w:rPr>
            </m:ctrlPr>
          </m:fPr>
          <m:num>
            <m:r>
              <w:rPr>
                <w:rFonts w:ascii="Cambria Math" w:hAnsi="Cambria Math"/>
                <w:lang w:val="es-UY"/>
              </w:rPr>
              <m:t>g</m:t>
            </m:r>
            <m:d>
              <m:dPr>
                <m:ctrlPr>
                  <w:rPr>
                    <w:rFonts w:ascii="Cambria Math" w:hAnsi="Cambria Math"/>
                    <w:i/>
                    <w:lang w:val="es-UY"/>
                  </w:rPr>
                </m:ctrlPr>
              </m:dPr>
              <m:e>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e>
            </m:d>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eastAsiaTheme="minorEastAsia" w:hAnsi="Cambria Math"/>
            <w:lang w:val="es-UY"/>
          </w:rPr>
          <m:t>.</m:t>
        </m:r>
      </m:oMath>
      <w:r>
        <w:rPr>
          <w:rFonts w:eastAsiaTheme="minorEastAsia"/>
          <w:lang w:val="es-UY"/>
        </w:rPr>
        <w:tab/>
      </w:r>
      <w:r>
        <w:rPr>
          <w:rFonts w:eastAsiaTheme="minorEastAsia"/>
          <w:lang w:val="es-UY"/>
        </w:rPr>
        <w:tab/>
      </w:r>
      <w:r>
        <w:rPr>
          <w:rFonts w:eastAsiaTheme="minorEastAsia"/>
          <w:lang w:val="es-UY"/>
        </w:rPr>
        <w:tab/>
        <w:t>(22)</w:t>
      </w:r>
    </w:p>
    <w:p w14:paraId="26B51A5D" w14:textId="77777777" w:rsidR="00F93FB3" w:rsidRDefault="00F93FB3" w:rsidP="00F93FB3">
      <w:pPr>
        <w:jc w:val="both"/>
        <w:rPr>
          <w:rFonts w:eastAsiaTheme="minorEastAsia"/>
          <w:lang w:val="es-UY"/>
        </w:rPr>
      </w:pPr>
      <w:r>
        <w:rPr>
          <w:rFonts w:eastAsiaTheme="minorEastAsia"/>
          <w:lang w:val="es-UY"/>
        </w:rPr>
        <w:t>La ecuación de continuidad es</w:t>
      </w:r>
    </w:p>
    <w:p w14:paraId="0CC11F88" w14:textId="77777777" w:rsidR="00F93FB3"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∂h</m:t>
            </m:r>
          </m:num>
          <m:den>
            <m:r>
              <w:rPr>
                <w:rFonts w:ascii="Cambria Math" w:hAnsi="Cambria Math"/>
                <w:lang w:val="es-UY"/>
              </w:rPr>
              <m:t>∂t</m:t>
            </m:r>
          </m:den>
        </m:f>
        <m:r>
          <w:rPr>
            <w:rFonts w:ascii="Cambria Math"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d>
          <m:dPr>
            <m:ctrlPr>
              <w:rPr>
                <w:rFonts w:ascii="Cambria Math" w:eastAsiaTheme="minorEastAsia" w:hAnsi="Cambria Math"/>
                <w:i/>
                <w:lang w:val="es-UY"/>
              </w:rPr>
            </m:ctrlPr>
          </m:dPr>
          <m:e>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2</m:t>
                    </m:r>
                  </m:sub>
                </m:sSub>
              </m:num>
              <m:den>
                <m:r>
                  <w:rPr>
                    <w:rFonts w:ascii="Cambria Math" w:hAnsi="Cambria Math"/>
                    <w:lang w:val="es-UY"/>
                  </w:rPr>
                  <m:t>∂y</m:t>
                </m:r>
              </m:den>
            </m:f>
            <m:ctrlPr>
              <w:rPr>
                <w:rFonts w:ascii="Cambria Math" w:hAnsi="Cambria Math"/>
                <w:i/>
                <w:lang w:val="es-UY"/>
              </w:rPr>
            </m:ctrlPr>
          </m:e>
        </m:d>
        <m:r>
          <w:rPr>
            <w:rFonts w:ascii="Cambria Math" w:hAnsi="Cambria Math"/>
            <w:lang w:val="es-UY"/>
          </w:rPr>
          <m:t>=0</m:t>
        </m:r>
        <m:r>
          <w:rPr>
            <w:rFonts w:ascii="Cambria Math" w:eastAsiaTheme="minorEastAsia" w:hAnsi="Cambria Math"/>
            <w:lang w:val="es-UY"/>
          </w:rPr>
          <m:t>.</m:t>
        </m:r>
      </m:oMath>
      <w:r>
        <w:rPr>
          <w:rFonts w:eastAsiaTheme="minorEastAsia"/>
          <w:lang w:val="es-UY"/>
        </w:rPr>
        <w:tab/>
        <w:t>(23)</w:t>
      </w:r>
    </w:p>
    <w:p w14:paraId="67E34B4B" w14:textId="7AE6A769" w:rsidR="00F93FB3" w:rsidRDefault="00E93A46" w:rsidP="00F93FB3">
      <w:pPr>
        <w:jc w:val="both"/>
        <w:rPr>
          <w:rFonts w:eastAsiaTheme="minorEastAsia"/>
          <w:lang w:val="es-UY"/>
        </w:rPr>
      </w:pPr>
      <w:r>
        <w:rPr>
          <w:rFonts w:eastAsiaTheme="minorEastAsia"/>
          <w:lang w:val="es-UY"/>
        </w:rPr>
        <w:t>Eliminando l</w:t>
      </w:r>
      <w:r w:rsidR="00F93FB3">
        <w:rPr>
          <w:rFonts w:eastAsiaTheme="minorEastAsia"/>
          <w:lang w:val="es-UY"/>
        </w:rPr>
        <w:t>as componentes de la velocidad se llega a</w:t>
      </w:r>
    </w:p>
    <w:p w14:paraId="15CC6081" w14:textId="77777777" w:rsidR="00F93FB3" w:rsidRDefault="00F93FB3" w:rsidP="00F93FB3">
      <w:pPr>
        <w:jc w:val="center"/>
        <w:rPr>
          <w:rFonts w:eastAsiaTheme="minorEastAsia"/>
          <w:lang w:val="es-UY"/>
        </w:rPr>
      </w:pPr>
      <m:oMath>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h</m:t>
            </m:r>
          </m:num>
          <m:den>
            <m:sSup>
              <m:sSupPr>
                <m:ctrlPr>
                  <w:rPr>
                    <w:rFonts w:ascii="Cambria Math" w:eastAsiaTheme="minorEastAsia" w:hAnsi="Cambria Math"/>
                    <w:i/>
                    <w:lang w:val="es-UY"/>
                  </w:rPr>
                </m:ctrlPr>
              </m:sSupPr>
              <m:e>
                <m:r>
                  <w:rPr>
                    <w:rFonts w:ascii="Cambria Math" w:eastAsiaTheme="minorEastAsia" w:hAnsi="Cambria Math"/>
                    <w:lang w:val="es-UY"/>
                  </w:rPr>
                  <m:t>∂t</m:t>
                </m:r>
              </m:e>
              <m:sup>
                <m:r>
                  <w:rPr>
                    <w:rFonts w:ascii="Cambria Math" w:eastAsiaTheme="minorEastAsia" w:hAnsi="Cambria Math"/>
                    <w:lang w:val="es-UY"/>
                  </w:rPr>
                  <m:t>2</m:t>
                </m:r>
              </m:sup>
            </m:sSup>
          </m:den>
        </m:f>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d>
          <m:dPr>
            <m:ctrlPr>
              <w:rPr>
                <w:rFonts w:ascii="Cambria Math" w:eastAsiaTheme="minorEastAsia" w:hAnsi="Cambria Math"/>
                <w:i/>
                <w:lang w:val="es-UY"/>
              </w:rPr>
            </m:ctrlPr>
          </m:dPr>
          <m:e>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num>
              <m:den>
                <m:sSup>
                  <m:sSupPr>
                    <m:ctrlPr>
                      <w:rPr>
                        <w:rFonts w:ascii="Cambria Math" w:eastAsiaTheme="minorEastAsia" w:hAnsi="Cambria Math"/>
                        <w:i/>
                        <w:lang w:val="es-UY"/>
                      </w:rPr>
                    </m:ctrlPr>
                  </m:sSupPr>
                  <m:e>
                    <m:r>
                      <w:rPr>
                        <w:rFonts w:ascii="Cambria Math" w:eastAsiaTheme="minorEastAsia" w:hAnsi="Cambria Math"/>
                        <w:lang w:val="es-UY"/>
                      </w:rPr>
                      <m:t>∂x</m:t>
                    </m:r>
                  </m:e>
                  <m:sup>
                    <m:r>
                      <w:rPr>
                        <w:rFonts w:ascii="Cambria Math" w:eastAsiaTheme="minorEastAsia" w:hAnsi="Cambria Math"/>
                        <w:lang w:val="es-UY"/>
                      </w:rPr>
                      <m:t>2</m:t>
                    </m:r>
                  </m:sup>
                </m:sSup>
              </m:den>
            </m:f>
            <m:r>
              <w:rPr>
                <w:rFonts w:ascii="Cambria Math" w:eastAsiaTheme="minorEastAsia" w:hAnsi="Cambria Math"/>
                <w:lang w:val="es-UY"/>
              </w:rPr>
              <m:t>+</m:t>
            </m:r>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num>
              <m:den>
                <m:sSup>
                  <m:sSupPr>
                    <m:ctrlPr>
                      <w:rPr>
                        <w:rFonts w:ascii="Cambria Math" w:eastAsiaTheme="minorEastAsia" w:hAnsi="Cambria Math"/>
                        <w:i/>
                        <w:lang w:val="es-UY"/>
                      </w:rPr>
                    </m:ctrlPr>
                  </m:sSupPr>
                  <m:e>
                    <m:r>
                      <w:rPr>
                        <w:rFonts w:ascii="Cambria Math" w:eastAsiaTheme="minorEastAsia" w:hAnsi="Cambria Math"/>
                        <w:lang w:val="es-UY"/>
                      </w:rPr>
                      <m:t>∂y</m:t>
                    </m:r>
                  </m:e>
                  <m:sup>
                    <m:r>
                      <w:rPr>
                        <w:rFonts w:ascii="Cambria Math" w:eastAsiaTheme="minorEastAsia" w:hAnsi="Cambria Math"/>
                        <w:lang w:val="es-UY"/>
                      </w:rPr>
                      <m:t>2</m:t>
                    </m:r>
                  </m:sup>
                </m:sSup>
              </m:den>
            </m:f>
          </m:e>
        </m:d>
        <m:r>
          <w:rPr>
            <w:rFonts w:ascii="Cambria Math" w:eastAsiaTheme="minorEastAsia" w:hAnsi="Cambria Math"/>
            <w:lang w:val="es-UY"/>
          </w:rPr>
          <m:t>(</m:t>
        </m:r>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1</m:t>
                </m:r>
              </m:sub>
            </m:sSub>
          </m:num>
          <m:den>
            <m:sSub>
              <m:sSubPr>
                <m:ctrlPr>
                  <w:rPr>
                    <w:rFonts w:ascii="Cambria Math" w:hAnsi="Cambria Math"/>
                    <w:i/>
                    <w:lang w:val="es-UY"/>
                  </w:rPr>
                </m:ctrlPr>
              </m:sSubPr>
              <m:e>
                <m:r>
                  <w:rPr>
                    <w:rFonts w:ascii="Cambria Math" w:hAnsi="Cambria Math"/>
                    <w:lang w:val="es-UY"/>
                  </w:rPr>
                  <m:t>ρ</m:t>
                </m:r>
              </m:e>
              <m:sub>
                <m:r>
                  <w:rPr>
                    <w:rFonts w:ascii="Cambria Math" w:hAnsi="Cambria Math"/>
                    <w:lang w:val="es-UY"/>
                  </w:rPr>
                  <m:t>2</m:t>
                </m:r>
              </m:sub>
            </m:sSub>
          </m:den>
        </m:f>
        <m:r>
          <w:rPr>
            <w:rFonts w:ascii="Cambria Math" w:eastAsiaTheme="minorEastAsia" w:hAnsi="Cambria Math"/>
            <w:lang w:val="es-UY"/>
          </w:rPr>
          <m:t>gη+</m:t>
        </m:r>
        <m:sSup>
          <m:sSupPr>
            <m:ctrlPr>
              <w:rPr>
                <w:rFonts w:ascii="Cambria Math" w:eastAsiaTheme="minorEastAsia" w:hAnsi="Cambria Math"/>
                <w:i/>
                <w:lang w:val="es-UY"/>
              </w:rPr>
            </m:ctrlPr>
          </m:sSupPr>
          <m:e>
            <m:r>
              <w:rPr>
                <w:rFonts w:ascii="Cambria Math" w:eastAsiaTheme="minorEastAsia" w:hAnsi="Cambria Math"/>
                <w:lang w:val="es-UY"/>
              </w:rPr>
              <m:t>g</m:t>
            </m:r>
          </m:e>
          <m:sup>
            <m:r>
              <w:rPr>
                <w:rFonts w:ascii="Cambria Math" w:eastAsiaTheme="minorEastAsia" w:hAnsi="Cambria Math"/>
                <w:lang w:val="es-UY"/>
              </w:rPr>
              <m:t>'</m:t>
            </m:r>
          </m:sup>
        </m:sSup>
        <m:r>
          <w:rPr>
            <w:rFonts w:ascii="Cambria Math" w:eastAsiaTheme="minorEastAsia" w:hAnsi="Cambria Math"/>
            <w:lang w:val="es-UY"/>
          </w:rPr>
          <m:t>h)≡</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sSup>
          <m:sSupPr>
            <m:ctrlPr>
              <w:rPr>
                <w:rFonts w:ascii="Cambria Math" w:eastAsiaTheme="minorEastAsia" w:hAnsi="Cambria Math"/>
                <w:i/>
                <w:lang w:val="es-UY"/>
              </w:rPr>
            </m:ctrlPr>
          </m:sSupPr>
          <m:e>
            <m:r>
              <m:rPr>
                <m:sty m:val="p"/>
              </m:rP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(gη-</m:t>
        </m:r>
        <m:sSup>
          <m:sSupPr>
            <m:ctrlPr>
              <w:rPr>
                <w:rFonts w:ascii="Cambria Math" w:eastAsiaTheme="minorEastAsia" w:hAnsi="Cambria Math"/>
                <w:i/>
                <w:lang w:val="es-UY"/>
              </w:rPr>
            </m:ctrlPr>
          </m:sSupPr>
          <m:e>
            <m:r>
              <w:rPr>
                <w:rFonts w:ascii="Cambria Math" w:eastAsiaTheme="minorEastAsia" w:hAnsi="Cambria Math"/>
                <w:lang w:val="es-UY"/>
              </w:rPr>
              <m:t>g</m:t>
            </m:r>
          </m:e>
          <m:sup>
            <m:r>
              <w:rPr>
                <w:rFonts w:ascii="Cambria Math" w:eastAsiaTheme="minorEastAsia" w:hAnsi="Cambria Math"/>
                <w:lang w:val="es-UY"/>
              </w:rPr>
              <m:t>'</m:t>
            </m:r>
          </m:sup>
        </m:sSup>
        <m:r>
          <w:rPr>
            <w:rFonts w:ascii="Cambria Math" w:eastAsiaTheme="minorEastAsia" w:hAnsi="Cambria Math"/>
            <w:lang w:val="es-UY"/>
          </w:rPr>
          <m:t>η+</m:t>
        </m:r>
        <m:sSup>
          <m:sSupPr>
            <m:ctrlPr>
              <w:rPr>
                <w:rFonts w:ascii="Cambria Math" w:eastAsiaTheme="minorEastAsia" w:hAnsi="Cambria Math"/>
                <w:i/>
                <w:lang w:val="es-UY"/>
              </w:rPr>
            </m:ctrlPr>
          </m:sSupPr>
          <m:e>
            <m:r>
              <w:rPr>
                <w:rFonts w:ascii="Cambria Math" w:eastAsiaTheme="minorEastAsia" w:hAnsi="Cambria Math"/>
                <w:lang w:val="es-UY"/>
              </w:rPr>
              <m:t>g</m:t>
            </m:r>
          </m:e>
          <m:sup>
            <m:r>
              <w:rPr>
                <w:rFonts w:ascii="Cambria Math" w:eastAsiaTheme="minorEastAsia" w:hAnsi="Cambria Math"/>
                <w:lang w:val="es-UY"/>
              </w:rPr>
              <m:t>'</m:t>
            </m:r>
          </m:sup>
        </m:sSup>
        <m:r>
          <w:rPr>
            <w:rFonts w:ascii="Cambria Math" w:eastAsiaTheme="minorEastAsia" w:hAnsi="Cambria Math"/>
            <w:lang w:val="es-UY"/>
          </w:rPr>
          <m:t>h)</m:t>
        </m:r>
      </m:oMath>
      <w:r>
        <w:rPr>
          <w:rFonts w:eastAsiaTheme="minorEastAsia"/>
          <w:lang w:val="es-UY"/>
        </w:rPr>
        <w:t xml:space="preserve">. </w:t>
      </w:r>
      <w:r>
        <w:rPr>
          <w:rFonts w:eastAsiaTheme="minorEastAsia"/>
          <w:lang w:val="es-UY"/>
        </w:rPr>
        <w:tab/>
        <w:t>(24)</w:t>
      </w:r>
    </w:p>
    <w:p w14:paraId="5C9EE9B0" w14:textId="77777777" w:rsidR="00F93FB3" w:rsidRDefault="00F93FB3" w:rsidP="00F93FB3">
      <w:pPr>
        <w:jc w:val="center"/>
        <w:rPr>
          <w:rFonts w:eastAsiaTheme="minorEastAsia"/>
          <w:lang w:val="es-UY"/>
        </w:rPr>
      </w:pPr>
    </w:p>
    <w:p w14:paraId="5777E0F3" w14:textId="77777777" w:rsidR="00F93FB3" w:rsidRDefault="00F93FB3" w:rsidP="00F93FB3">
      <w:pPr>
        <w:jc w:val="both"/>
        <w:rPr>
          <w:rFonts w:eastAsiaTheme="minorEastAsia"/>
          <w:lang w:val="es-UY"/>
        </w:rPr>
      </w:pPr>
      <w:r>
        <w:rPr>
          <w:rFonts w:eastAsiaTheme="minorEastAsia"/>
          <w:lang w:val="es-UY"/>
        </w:rPr>
        <w:t xml:space="preserve">El ajuste del sistema está gobernado por las ecuaciones (18) y (24), pero el problema se puede simplificar en gran medida si se buscan soluciones con una estructura especial, es decir, donde </w:t>
      </w:r>
      <m:oMath>
        <m:r>
          <w:rPr>
            <w:rFonts w:ascii="Cambria Math" w:eastAsiaTheme="minorEastAsia" w:hAnsi="Cambria Math"/>
            <w:lang w:val="es-UY"/>
          </w:rPr>
          <m:t>η</m:t>
        </m:r>
      </m:oMath>
      <w:r>
        <w:rPr>
          <w:rFonts w:eastAsiaTheme="minorEastAsia"/>
          <w:lang w:val="es-UY"/>
        </w:rPr>
        <w:t xml:space="preserve"> y </w:t>
      </w:r>
      <m:oMath>
        <m:r>
          <w:rPr>
            <w:rFonts w:ascii="Cambria Math" w:eastAsiaTheme="minorEastAsia" w:hAnsi="Cambria Math"/>
            <w:lang w:val="es-UY"/>
          </w:rPr>
          <m:t>h</m:t>
        </m:r>
      </m:oMath>
      <w:r>
        <w:rPr>
          <w:rFonts w:eastAsiaTheme="minorEastAsia"/>
          <w:lang w:val="es-UY"/>
        </w:rPr>
        <w:t xml:space="preserve"> son proporcionales, por ejemplo:</w:t>
      </w:r>
    </w:p>
    <w:p w14:paraId="2CFDA637" w14:textId="77777777" w:rsidR="00F93FB3" w:rsidRPr="00676311" w:rsidRDefault="00F93FB3" w:rsidP="00F93FB3">
      <w:pPr>
        <w:jc w:val="center"/>
        <w:rPr>
          <w:rFonts w:eastAsiaTheme="minorEastAsia"/>
          <w:lang w:val="es-UY"/>
        </w:rPr>
      </w:pPr>
      <m:oMath>
        <m:r>
          <w:rPr>
            <w:rFonts w:ascii="Cambria Math" w:eastAsiaTheme="minorEastAsia" w:hAnsi="Cambria Math"/>
            <w:lang w:val="es-UY"/>
          </w:rPr>
          <m:t>h</m:t>
        </m:r>
        <m:d>
          <m:dPr>
            <m:ctrlPr>
              <w:rPr>
                <w:rFonts w:ascii="Cambria Math" w:eastAsiaTheme="minorEastAsia" w:hAnsi="Cambria Math"/>
                <w:i/>
                <w:lang w:val="es-UY"/>
              </w:rPr>
            </m:ctrlPr>
          </m:dPr>
          <m:e>
            <m:r>
              <w:rPr>
                <w:rFonts w:ascii="Cambria Math" w:eastAsiaTheme="minorEastAsia" w:hAnsi="Cambria Math"/>
                <w:lang w:val="es-UY"/>
              </w:rPr>
              <m:t>x, y,t</m:t>
            </m:r>
          </m:e>
        </m:d>
        <m:r>
          <w:rPr>
            <w:rFonts w:ascii="Cambria Math" w:eastAsiaTheme="minorEastAsia" w:hAnsi="Cambria Math"/>
            <w:lang w:val="es-UY"/>
          </w:rPr>
          <m:t>=μη</m:t>
        </m:r>
        <m:d>
          <m:dPr>
            <m:ctrlPr>
              <w:rPr>
                <w:rFonts w:ascii="Cambria Math" w:eastAsiaTheme="minorEastAsia" w:hAnsi="Cambria Math"/>
                <w:i/>
                <w:lang w:val="es-UY"/>
              </w:rPr>
            </m:ctrlPr>
          </m:dPr>
          <m:e>
            <m:r>
              <w:rPr>
                <w:rFonts w:ascii="Cambria Math" w:eastAsiaTheme="minorEastAsia" w:hAnsi="Cambria Math"/>
                <w:lang w:val="es-UY"/>
              </w:rPr>
              <m:t>x,y,t</m:t>
            </m:r>
          </m:e>
        </m:d>
        <m:r>
          <w:rPr>
            <w:rFonts w:ascii="Cambria Math" w:eastAsiaTheme="minorEastAsia" w:hAnsi="Cambria Math"/>
            <w:lang w:val="es-UY"/>
          </w:rPr>
          <m:t>,</m:t>
        </m:r>
      </m:oMath>
      <w:r>
        <w:rPr>
          <w:rFonts w:eastAsiaTheme="minorEastAsia"/>
          <w:lang w:val="es-UY"/>
        </w:rPr>
        <w:tab/>
      </w:r>
      <w:r>
        <w:rPr>
          <w:rFonts w:eastAsiaTheme="minorEastAsia"/>
          <w:lang w:val="es-UY"/>
        </w:rPr>
        <w:tab/>
        <w:t>(25)</w:t>
      </w:r>
    </w:p>
    <w:p w14:paraId="19DE60F4" w14:textId="77777777" w:rsidR="00F93FB3" w:rsidRDefault="00F93FB3" w:rsidP="00F93FB3">
      <w:pPr>
        <w:jc w:val="both"/>
        <w:rPr>
          <w:rFonts w:eastAsiaTheme="minorEastAsia"/>
          <w:lang w:val="es-UY"/>
        </w:rPr>
      </w:pPr>
      <w:r>
        <w:rPr>
          <w:rFonts w:eastAsiaTheme="minorEastAsia"/>
          <w:lang w:val="es-UY"/>
        </w:rPr>
        <w:t xml:space="preserve">siendo </w:t>
      </w:r>
      <m:oMath>
        <m:r>
          <w:rPr>
            <w:rFonts w:ascii="Cambria Math" w:eastAsiaTheme="minorEastAsia" w:hAnsi="Cambria Math"/>
            <w:lang w:val="es-UY"/>
          </w:rPr>
          <m:t>μ</m:t>
        </m:r>
      </m:oMath>
      <w:r>
        <w:rPr>
          <w:rFonts w:eastAsiaTheme="minorEastAsia"/>
          <w:lang w:val="es-UY"/>
        </w:rPr>
        <w:t xml:space="preserve"> independiente de </w:t>
      </w:r>
      <m:oMath>
        <m:r>
          <w:rPr>
            <w:rFonts w:ascii="Cambria Math" w:eastAsiaTheme="minorEastAsia" w:hAnsi="Cambria Math"/>
            <w:lang w:val="es-UY"/>
          </w:rPr>
          <m:t>x</m:t>
        </m:r>
      </m:oMath>
      <w:r>
        <w:rPr>
          <w:rFonts w:eastAsiaTheme="minorEastAsia"/>
          <w:lang w:val="es-UY"/>
        </w:rPr>
        <w:t xml:space="preserve">, </w:t>
      </w:r>
      <m:oMath>
        <m:r>
          <w:rPr>
            <w:rFonts w:ascii="Cambria Math" w:eastAsiaTheme="minorEastAsia" w:hAnsi="Cambria Math"/>
            <w:lang w:val="es-UY"/>
          </w:rPr>
          <m:t>y</m:t>
        </m:r>
      </m:oMath>
      <w:r>
        <w:rPr>
          <w:rFonts w:eastAsiaTheme="minorEastAsia"/>
          <w:lang w:val="es-UY"/>
        </w:rPr>
        <w:t xml:space="preserve"> y </w:t>
      </w:r>
      <m:oMath>
        <m:r>
          <w:rPr>
            <w:rFonts w:ascii="Cambria Math" w:eastAsiaTheme="minorEastAsia" w:hAnsi="Cambria Math"/>
            <w:lang w:val="es-UY"/>
          </w:rPr>
          <m:t>t</m:t>
        </m:r>
      </m:oMath>
      <w:r>
        <w:rPr>
          <w:rFonts w:eastAsiaTheme="minorEastAsia"/>
          <w:lang w:val="es-UY"/>
        </w:rPr>
        <w:t>. Entonces (18) y (24) se reducen a una ecuación de segundo orden</w:t>
      </w:r>
    </w:p>
    <w:p w14:paraId="033A235F" w14:textId="77777777" w:rsidR="00F93FB3" w:rsidRPr="00676311" w:rsidRDefault="00F93FB3" w:rsidP="00F93FB3">
      <w:pPr>
        <w:jc w:val="center"/>
        <w:rPr>
          <w:rFonts w:eastAsiaTheme="minorEastAsia"/>
          <w:lang w:val="es-UY"/>
        </w:rPr>
      </w:pPr>
      <m:oMath>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η</m:t>
            </m:r>
          </m:num>
          <m:den>
            <m:sSup>
              <m:sSupPr>
                <m:ctrlPr>
                  <w:rPr>
                    <w:rFonts w:ascii="Cambria Math" w:eastAsiaTheme="minorEastAsia" w:hAnsi="Cambria Math"/>
                    <w:i/>
                    <w:lang w:val="es-UY"/>
                  </w:rPr>
                </m:ctrlPr>
              </m:sSupPr>
              <m:e>
                <m:r>
                  <w:rPr>
                    <w:rFonts w:ascii="Cambria Math" w:eastAsiaTheme="minorEastAsia" w:hAnsi="Cambria Math"/>
                    <w:lang w:val="es-UY"/>
                  </w:rPr>
                  <m:t>∂t</m:t>
                </m:r>
              </m:e>
              <m:sup>
                <m:r>
                  <w:rPr>
                    <w:rFonts w:ascii="Cambria Math" w:eastAsiaTheme="minorEastAsia" w:hAnsi="Cambria Math"/>
                    <w:lang w:val="es-UY"/>
                  </w:rPr>
                  <m:t>2</m:t>
                </m:r>
              </m:sup>
            </m:sSup>
          </m:den>
        </m:f>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e</m:t>
            </m:r>
          </m:sub>
          <m:sup>
            <m:r>
              <w:rPr>
                <w:rFonts w:ascii="Cambria Math" w:eastAsiaTheme="minorEastAsia" w:hAnsi="Cambria Math"/>
                <w:lang w:val="es-UY"/>
              </w:rPr>
              <m:t>2</m:t>
            </m:r>
          </m:sup>
        </m:sSubSup>
        <m:sSup>
          <m:sSupPr>
            <m:ctrlPr>
              <w:rPr>
                <w:rFonts w:ascii="Cambria Math" w:eastAsiaTheme="minorEastAsia" w:hAnsi="Cambria Math"/>
                <w:i/>
                <w:lang w:val="es-UY"/>
              </w:rPr>
            </m:ctrlPr>
          </m:sSupPr>
          <m:e>
            <m:r>
              <m:rPr>
                <m:sty m:val="p"/>
              </m:rP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η,</m:t>
        </m:r>
      </m:oMath>
      <w:r>
        <w:rPr>
          <w:rFonts w:eastAsiaTheme="minorEastAsia"/>
          <w:lang w:val="es-UY"/>
        </w:rPr>
        <w:tab/>
      </w:r>
      <w:r>
        <w:rPr>
          <w:rFonts w:eastAsiaTheme="minorEastAsia"/>
          <w:lang w:val="es-UY"/>
        </w:rPr>
        <w:tab/>
      </w:r>
      <w:r>
        <w:rPr>
          <w:rFonts w:eastAsiaTheme="minorEastAsia"/>
          <w:lang w:val="es-UY"/>
        </w:rPr>
        <w:tab/>
        <w:t>(26)</w:t>
      </w:r>
    </w:p>
    <w:p w14:paraId="686BA5DD" w14:textId="77777777" w:rsidR="00F93FB3" w:rsidRDefault="00F93FB3" w:rsidP="00F93FB3">
      <w:pPr>
        <w:jc w:val="both"/>
        <w:rPr>
          <w:rFonts w:eastAsiaTheme="minorEastAsia"/>
          <w:lang w:val="es-UY"/>
        </w:rPr>
      </w:pPr>
      <w:r>
        <w:rPr>
          <w:rFonts w:eastAsiaTheme="minorEastAsia"/>
          <w:lang w:val="es-UY"/>
        </w:rPr>
        <w:t xml:space="preserve">bajo la condición de que </w:t>
      </w:r>
      <m:oMath>
        <m:r>
          <w:rPr>
            <w:rFonts w:ascii="Cambria Math" w:eastAsiaTheme="minorEastAsia" w:hAnsi="Cambria Math"/>
            <w:lang w:val="es-UY"/>
          </w:rPr>
          <m:t>μ</m:t>
        </m:r>
      </m:oMath>
      <w:r>
        <w:rPr>
          <w:rFonts w:eastAsiaTheme="minorEastAsia"/>
          <w:lang w:val="es-UY"/>
        </w:rPr>
        <w:t xml:space="preserve"> y </w:t>
      </w: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e</m:t>
            </m:r>
          </m:sub>
          <m:sup>
            <m:r>
              <w:rPr>
                <w:rFonts w:ascii="Cambria Math" w:eastAsiaTheme="minorEastAsia" w:hAnsi="Cambria Math"/>
                <w:lang w:val="es-UY"/>
              </w:rPr>
              <m:t>2</m:t>
            </m:r>
          </m:sup>
        </m:sSubSup>
      </m:oMath>
      <w:r>
        <w:rPr>
          <w:rFonts w:eastAsiaTheme="minorEastAsia"/>
          <w:lang w:val="es-UY"/>
        </w:rPr>
        <w:t xml:space="preserve"> satisfacen</w:t>
      </w:r>
    </w:p>
    <w:p w14:paraId="04C6EB87" w14:textId="77777777" w:rsidR="00F93FB3" w:rsidRPr="00C60303" w:rsidRDefault="00F93FB3" w:rsidP="00F93FB3">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num>
          <m:den>
            <m:r>
              <w:rPr>
                <w:rFonts w:ascii="Cambria Math" w:eastAsiaTheme="minorEastAsia" w:hAnsi="Cambria Math"/>
                <w:lang w:val="es-UY"/>
              </w:rPr>
              <m:t>(1-μ)</m:t>
            </m:r>
          </m:den>
        </m:f>
        <m:r>
          <w:rPr>
            <w:rFonts w:ascii="Cambria Math" w:eastAsiaTheme="minorEastAsia" w:hAnsi="Cambria Math"/>
            <w:lang w:val="es-UY"/>
          </w:rPr>
          <m:t>=</m:t>
        </m:r>
        <m:f>
          <m:fPr>
            <m:ctrlPr>
              <w:rPr>
                <w:rFonts w:ascii="Cambria Math" w:eastAsiaTheme="minorEastAsia" w:hAnsi="Cambria Math"/>
                <w:i/>
                <w:lang w:val="es-UY"/>
              </w:rPr>
            </m:ctrlPr>
          </m:fPr>
          <m:num>
            <m:d>
              <m:dPr>
                <m:ctrlPr>
                  <w:rPr>
                    <w:rFonts w:ascii="Cambria Math" w:eastAsiaTheme="minorEastAsia" w:hAnsi="Cambria Math"/>
                    <w:i/>
                    <w:lang w:val="es-UY"/>
                  </w:rPr>
                </m:ctrlPr>
              </m:dPr>
              <m:e>
                <m:r>
                  <w:rPr>
                    <w:rFonts w:ascii="Cambria Math" w:eastAsiaTheme="minorEastAsia" w:hAnsi="Cambria Math"/>
                    <w:lang w:val="es-UY"/>
                  </w:rPr>
                  <m:t>g-</m:t>
                </m:r>
                <m:sSup>
                  <m:sSupPr>
                    <m:ctrlPr>
                      <w:rPr>
                        <w:rFonts w:ascii="Cambria Math" w:eastAsiaTheme="minorEastAsia" w:hAnsi="Cambria Math"/>
                        <w:i/>
                        <w:lang w:val="es-UY"/>
                      </w:rPr>
                    </m:ctrlPr>
                  </m:sSupPr>
                  <m:e>
                    <m:r>
                      <w:rPr>
                        <w:rFonts w:ascii="Cambria Math" w:eastAsiaTheme="minorEastAsia" w:hAnsi="Cambria Math"/>
                        <w:lang w:val="es-UY"/>
                      </w:rPr>
                      <m:t>g</m:t>
                    </m:r>
                  </m:e>
                  <m:sup>
                    <m:r>
                      <w:rPr>
                        <w:rFonts w:ascii="Cambria Math" w:eastAsiaTheme="minorEastAsia" w:hAnsi="Cambria Math"/>
                        <w:lang w:val="es-UY"/>
                      </w:rPr>
                      <m:t>'</m:t>
                    </m:r>
                  </m:sup>
                </m:sSup>
                <m:d>
                  <m:dPr>
                    <m:ctrlPr>
                      <w:rPr>
                        <w:rFonts w:ascii="Cambria Math" w:eastAsiaTheme="minorEastAsia" w:hAnsi="Cambria Math"/>
                        <w:i/>
                        <w:lang w:val="es-UY"/>
                      </w:rPr>
                    </m:ctrlPr>
                  </m:dPr>
                  <m:e>
                    <m:r>
                      <w:rPr>
                        <w:rFonts w:ascii="Cambria Math" w:eastAsiaTheme="minorEastAsia" w:hAnsi="Cambria Math"/>
                        <w:lang w:val="es-UY"/>
                      </w:rPr>
                      <m:t>1-μ</m:t>
                    </m:r>
                  </m:e>
                </m:d>
              </m:e>
            </m:d>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num>
          <m:den>
            <m:r>
              <w:rPr>
                <w:rFonts w:ascii="Cambria Math" w:eastAsiaTheme="minorEastAsia" w:hAnsi="Cambria Math"/>
                <w:lang w:val="es-UY"/>
              </w:rPr>
              <m:t>μ</m:t>
            </m:r>
          </m:den>
        </m:f>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e</m:t>
            </m:r>
          </m:sub>
          <m:sup>
            <m:r>
              <w:rPr>
                <w:rFonts w:ascii="Cambria Math" w:eastAsiaTheme="minorEastAsia" w:hAnsi="Cambria Math"/>
                <w:lang w:val="es-UY"/>
              </w:rPr>
              <m:t>2</m:t>
            </m:r>
          </m:sup>
        </m:sSubSup>
        <m:r>
          <w:rPr>
            <w:rFonts w:ascii="Cambria Math" w:eastAsiaTheme="minorEastAsia" w:hAnsi="Cambria Math"/>
            <w:lang w:val="es-UY"/>
          </w:rPr>
          <m:t>.</m:t>
        </m:r>
      </m:oMath>
      <w:r>
        <w:rPr>
          <w:rFonts w:eastAsiaTheme="minorEastAsia"/>
          <w:lang w:val="es-UY"/>
        </w:rPr>
        <w:tab/>
        <w:t>(27)</w:t>
      </w:r>
    </w:p>
    <w:p w14:paraId="5E465529" w14:textId="77777777" w:rsidR="00F93FB3" w:rsidRDefault="00F93FB3" w:rsidP="00F93FB3">
      <w:pPr>
        <w:rPr>
          <w:rFonts w:eastAsiaTheme="minorEastAsia"/>
          <w:lang w:val="es-UY"/>
        </w:rPr>
      </w:pPr>
    </w:p>
    <w:p w14:paraId="4B3DEBCC" w14:textId="77777777" w:rsidR="00F93FB3" w:rsidRDefault="00F93FB3" w:rsidP="00F93FB3">
      <w:pPr>
        <w:jc w:val="both"/>
        <w:rPr>
          <w:rFonts w:eastAsiaTheme="minorEastAsia"/>
          <w:lang w:val="es-UY"/>
        </w:rPr>
      </w:pPr>
      <w:r>
        <w:rPr>
          <w:rFonts w:eastAsiaTheme="minorEastAsia"/>
          <w:lang w:val="es-UY"/>
        </w:rPr>
        <w:t xml:space="preserve">Esta simplificación vale para un amplio rango de problemas mecánicos incluyendo pequeñas oscilaciones. Hay dos valores de </w:t>
      </w:r>
      <m:oMath>
        <m:r>
          <w:rPr>
            <w:rFonts w:ascii="Cambria Math" w:eastAsiaTheme="minorEastAsia" w:hAnsi="Cambria Math"/>
            <w:lang w:val="es-UY"/>
          </w:rPr>
          <m:t>μ</m:t>
        </m:r>
      </m:oMath>
      <w:r>
        <w:rPr>
          <w:rFonts w:eastAsiaTheme="minorEastAsia"/>
          <w:lang w:val="es-UY"/>
        </w:rPr>
        <w:t xml:space="preserve"> y, por lo tanto, dos valores de </w:t>
      </w:r>
      <m:oMath>
        <m:sSub>
          <m:sSubPr>
            <m:ctrlPr>
              <w:rPr>
                <w:rFonts w:ascii="Cambria Math" w:eastAsiaTheme="minorEastAsia" w:hAnsi="Cambria Math"/>
                <w:i/>
                <w:lang w:val="es-UY"/>
              </w:rPr>
            </m:ctrlPr>
          </m:sSubPr>
          <m:e>
            <m:r>
              <w:rPr>
                <w:rFonts w:ascii="Cambria Math" w:eastAsiaTheme="minorEastAsia" w:hAnsi="Cambria Math"/>
                <w:lang w:val="es-UY"/>
              </w:rPr>
              <m:t>c</m:t>
            </m:r>
          </m:e>
          <m:sub>
            <m:r>
              <w:rPr>
                <w:rFonts w:ascii="Cambria Math" w:eastAsiaTheme="minorEastAsia" w:hAnsi="Cambria Math"/>
                <w:lang w:val="es-UY"/>
              </w:rPr>
              <m:t>e</m:t>
            </m:r>
          </m:sub>
        </m:sSub>
      </m:oMath>
      <w:r>
        <w:rPr>
          <w:rFonts w:eastAsiaTheme="minorEastAsia"/>
          <w:lang w:val="es-UY"/>
        </w:rPr>
        <w:t xml:space="preserve"> que satisfacen la ecuación anterior. Los movimientos correspondientes a estos valores se llaman modos normales de oscilación. En general, un sistema que cuenta con n capas de distintas densidades tiene n modos correspondientes a los n grados de libertad. El hecho de que cada modo tenga un comportamiento independiente es de gran utilidad.</w:t>
      </w:r>
    </w:p>
    <w:p w14:paraId="218BCC26" w14:textId="77777777" w:rsidR="00F93FB3" w:rsidRDefault="00F93FB3" w:rsidP="00F93FB3">
      <w:pPr>
        <w:jc w:val="both"/>
        <w:rPr>
          <w:rFonts w:eastAsiaTheme="minorEastAsia"/>
          <w:lang w:val="es-UY"/>
        </w:rPr>
      </w:pPr>
      <w:r>
        <w:rPr>
          <w:rFonts w:eastAsiaTheme="minorEastAsia"/>
          <w:lang w:val="es-UY"/>
        </w:rPr>
        <w:t>La estructura de los modos se obtiene resolviendo la siguiente ecuación alternativa</w:t>
      </w:r>
    </w:p>
    <w:p w14:paraId="0B239BE2" w14:textId="77777777" w:rsidR="00F93FB3" w:rsidRDefault="00F93FB3" w:rsidP="00F93FB3">
      <w:pPr>
        <w:jc w:val="center"/>
        <w:rPr>
          <w:rFonts w:eastAsiaTheme="minorEastAsia"/>
          <w:lang w:val="es-UY"/>
        </w:rPr>
      </w:pP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e</m:t>
            </m:r>
          </m:sub>
          <m:sup>
            <m:r>
              <w:rPr>
                <w:rFonts w:ascii="Cambria Math" w:eastAsiaTheme="minorEastAsia" w:hAnsi="Cambria Math"/>
                <w:lang w:val="es-UY"/>
              </w:rPr>
              <m:t>4</m:t>
            </m:r>
          </m:sup>
        </m:sSubSup>
        <m:r>
          <w:rPr>
            <w:rFonts w:ascii="Cambria Math" w:eastAsiaTheme="minorEastAsia" w:hAnsi="Cambria Math"/>
            <w:lang w:val="es-UY"/>
          </w:rPr>
          <m:t>-gH</m:t>
        </m:r>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e</m:t>
            </m:r>
          </m:sub>
          <m:sup>
            <m:r>
              <w:rPr>
                <w:rFonts w:ascii="Cambria Math" w:eastAsiaTheme="minorEastAsia" w:hAnsi="Cambria Math"/>
                <w:lang w:val="es-UY"/>
              </w:rPr>
              <m:t>2</m:t>
            </m:r>
          </m:sup>
        </m:sSubSup>
        <m:r>
          <w:rPr>
            <w:rFonts w:ascii="Cambria Math" w:eastAsiaTheme="minorEastAsia" w:hAnsi="Cambria Math"/>
            <w:lang w:val="es-UY"/>
          </w:rPr>
          <m:t>+gg'</m:t>
        </m:r>
        <m:sSub>
          <m:sSubPr>
            <m:ctrlPr>
              <w:rPr>
                <w:rFonts w:ascii="Cambria Math" w:hAnsi="Cambria Math"/>
                <w:lang w:val="es-UY"/>
              </w:rPr>
            </m:ctrlPr>
          </m:sSubPr>
          <m:e>
            <m:r>
              <w:rPr>
                <w:rFonts w:ascii="Cambria Math" w:hAnsi="Cambria Math"/>
              </w:rPr>
              <m:t>H</m:t>
            </m:r>
          </m:e>
          <m:sub>
            <m:r>
              <w:rPr>
                <w:rFonts w:ascii="Cambria Math" w:hAnsi="Cambria Math"/>
                <w:lang w:val="es-UY"/>
              </w:rPr>
              <m:t>1</m:t>
            </m:r>
          </m:sub>
        </m:sSub>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r>
          <w:rPr>
            <w:rFonts w:ascii="Cambria Math" w:eastAsiaTheme="minorEastAsia" w:hAnsi="Cambria Math"/>
            <w:lang w:val="es-UY"/>
          </w:rPr>
          <m:t>= 0</m:t>
        </m:r>
      </m:oMath>
      <w:r>
        <w:rPr>
          <w:rFonts w:eastAsiaTheme="minorEastAsia"/>
          <w:lang w:val="es-UY"/>
        </w:rPr>
        <w:t xml:space="preserve">, </w:t>
      </w:r>
      <w:r>
        <w:rPr>
          <w:rFonts w:eastAsiaTheme="minorEastAsia"/>
          <w:lang w:val="es-UY"/>
        </w:rPr>
        <w:tab/>
        <w:t>(28)</w:t>
      </w:r>
    </w:p>
    <w:p w14:paraId="701FEAEA" w14:textId="77777777" w:rsidR="00F93FB3" w:rsidRDefault="00F93FB3" w:rsidP="00F93FB3">
      <w:pPr>
        <w:jc w:val="both"/>
        <w:rPr>
          <w:rFonts w:eastAsiaTheme="minorEastAsia"/>
          <w:lang w:val="es-UY"/>
        </w:rPr>
      </w:pPr>
      <w:r>
        <w:rPr>
          <w:rFonts w:eastAsiaTheme="minorEastAsia"/>
          <w:lang w:val="es-UY"/>
        </w:rPr>
        <w:t xml:space="preserve">donde </w:t>
      </w:r>
      <m:oMath>
        <m:r>
          <w:rPr>
            <w:rFonts w:ascii="Cambria Math" w:eastAsiaTheme="minorEastAsia" w:hAnsi="Cambria Math"/>
            <w:lang w:val="es-UY"/>
          </w:rPr>
          <m:t>H=</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oMath>
      <w:r>
        <w:rPr>
          <w:rFonts w:eastAsiaTheme="minorEastAsia"/>
          <w:lang w:val="es-UY"/>
        </w:rPr>
        <w:t xml:space="preserve"> es a profundidad total del fluido en equilibrio.</w:t>
      </w:r>
    </w:p>
    <w:p w14:paraId="13840D98" w14:textId="77777777" w:rsidR="00F93FB3" w:rsidRDefault="00F93FB3" w:rsidP="00F93FB3">
      <w:pPr>
        <w:jc w:val="both"/>
        <w:rPr>
          <w:rFonts w:eastAsiaTheme="minorEastAsia"/>
          <w:lang w:val="es-UY"/>
        </w:rPr>
      </w:pPr>
      <w:r>
        <w:rPr>
          <w:rFonts w:eastAsiaTheme="minorEastAsia"/>
          <w:lang w:val="es-UY"/>
        </w:rPr>
        <w:t xml:space="preserve">Otra forma de expresar la equivalencia entre el modo normal del sistema de dos capas y el movimiento del sistema de una capa es definiendo la profundidad equivalente </w:t>
      </w:r>
      <m:oMath>
        <m:sSub>
          <m:sSubPr>
            <m:ctrlPr>
              <w:rPr>
                <w:rFonts w:ascii="Cambria Math" w:hAnsi="Cambria Math"/>
                <w:lang w:val="es-UY"/>
              </w:rPr>
            </m:ctrlPr>
          </m:sSubPr>
          <m:e>
            <m:r>
              <w:rPr>
                <w:rFonts w:ascii="Cambria Math" w:hAnsi="Cambria Math"/>
              </w:rPr>
              <m:t>H</m:t>
            </m:r>
          </m:e>
          <m:sub>
            <m:r>
              <w:rPr>
                <w:rFonts w:ascii="Cambria Math" w:hAnsi="Cambria Math"/>
              </w:rPr>
              <m:t>e</m:t>
            </m:r>
          </m:sub>
        </m:sSub>
      </m:oMath>
      <w:r>
        <w:rPr>
          <w:rFonts w:eastAsiaTheme="minorEastAsia"/>
          <w:lang w:val="es-UY"/>
        </w:rPr>
        <w:t xml:space="preserve"> como</w:t>
      </w:r>
    </w:p>
    <w:p w14:paraId="4C0A39FD" w14:textId="77777777" w:rsidR="00F93FB3" w:rsidRPr="00C505CF" w:rsidRDefault="00F93FB3" w:rsidP="00F93FB3">
      <w:pPr>
        <w:jc w:val="center"/>
        <w:rPr>
          <w:rFonts w:eastAsiaTheme="minorEastAsia"/>
          <w:lang w:val="es-UY"/>
        </w:rPr>
      </w:pP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e</m:t>
            </m:r>
          </m:sub>
          <m:sup>
            <m:r>
              <w:rPr>
                <w:rFonts w:ascii="Cambria Math" w:eastAsiaTheme="minorEastAsia" w:hAnsi="Cambria Math"/>
                <w:lang w:val="es-UY"/>
              </w:rPr>
              <m:t>2</m:t>
            </m:r>
          </m:sup>
        </m:sSubSup>
        <m:r>
          <w:rPr>
            <w:rFonts w:ascii="Cambria Math" w:eastAsiaTheme="minorEastAsia" w:hAnsi="Cambria Math"/>
            <w:lang w:val="es-UY"/>
          </w:rPr>
          <m:t>=g</m:t>
        </m:r>
        <m:sSub>
          <m:sSubPr>
            <m:ctrlPr>
              <w:rPr>
                <w:rFonts w:ascii="Cambria Math" w:hAnsi="Cambria Math"/>
                <w:lang w:val="es-UY"/>
              </w:rPr>
            </m:ctrlPr>
          </m:sSubPr>
          <m:e>
            <m:r>
              <w:rPr>
                <w:rFonts w:ascii="Cambria Math" w:hAnsi="Cambria Math"/>
              </w:rPr>
              <m:t>H</m:t>
            </m:r>
          </m:e>
          <m:sub>
            <m:r>
              <w:rPr>
                <w:rFonts w:ascii="Cambria Math" w:hAnsi="Cambria Math"/>
              </w:rPr>
              <m:t>e</m:t>
            </m:r>
          </m:sub>
        </m:sSub>
        <m:r>
          <w:rPr>
            <w:rFonts w:ascii="Cambria Math" w:eastAsiaTheme="minorEastAsia" w:hAnsi="Cambria Math"/>
            <w:lang w:val="es-UY"/>
          </w:rPr>
          <m:t>.</m:t>
        </m:r>
      </m:oMath>
      <w:r>
        <w:rPr>
          <w:rFonts w:eastAsiaTheme="minorEastAsia"/>
          <w:lang w:val="es-UY"/>
        </w:rPr>
        <w:tab/>
      </w:r>
      <w:r>
        <w:rPr>
          <w:rFonts w:eastAsiaTheme="minorEastAsia"/>
          <w:lang w:val="es-UY"/>
        </w:rPr>
        <w:tab/>
        <w:t>(29)</w:t>
      </w:r>
    </w:p>
    <w:p w14:paraId="3F5F7A79" w14:textId="77777777" w:rsidR="00F93FB3" w:rsidRDefault="00F93FB3" w:rsidP="00F93FB3">
      <w:pPr>
        <w:jc w:val="both"/>
        <w:rPr>
          <w:rFonts w:eastAsiaTheme="minorEastAsia"/>
          <w:lang w:val="es-UY"/>
        </w:rPr>
      </w:pPr>
      <w:r>
        <w:rPr>
          <w:rFonts w:eastAsiaTheme="minorEastAsia"/>
          <w:lang w:val="es-UY"/>
        </w:rPr>
        <w:lastRenderedPageBreak/>
        <w:t xml:space="preserve">Entonces, </w:t>
      </w:r>
      <m:oMath>
        <m:sSub>
          <m:sSubPr>
            <m:ctrlPr>
              <w:rPr>
                <w:rFonts w:ascii="Cambria Math" w:eastAsiaTheme="minorEastAsia" w:hAnsi="Cambria Math"/>
                <w:i/>
                <w:lang w:val="es-UY"/>
              </w:rPr>
            </m:ctrlPr>
          </m:sSubPr>
          <m:e>
            <m:r>
              <w:rPr>
                <w:rFonts w:ascii="Cambria Math" w:eastAsiaTheme="minorEastAsia" w:hAnsi="Cambria Math"/>
                <w:lang w:val="es-UY"/>
              </w:rPr>
              <m:t>η</m:t>
            </m:r>
          </m:e>
          <m:sub>
            <m:r>
              <w:rPr>
                <w:rFonts w:ascii="Cambria Math" w:eastAsiaTheme="minorEastAsia" w:hAnsi="Cambria Math"/>
                <w:lang w:val="es-UY"/>
              </w:rPr>
              <m:t>e</m:t>
            </m:r>
          </m:sub>
        </m:sSub>
      </m:oMath>
      <w:r>
        <w:rPr>
          <w:rFonts w:eastAsiaTheme="minorEastAsia"/>
          <w:lang w:val="es-UY"/>
        </w:rPr>
        <w:t xml:space="preserve"> satisface la misma ecuación que la elevación superficial en un fluido homogéneo de altura </w:t>
      </w:r>
      <m:oMath>
        <m:sSub>
          <m:sSubPr>
            <m:ctrlPr>
              <w:rPr>
                <w:rFonts w:ascii="Cambria Math" w:hAnsi="Cambria Math"/>
                <w:lang w:val="es-UY"/>
              </w:rPr>
            </m:ctrlPr>
          </m:sSubPr>
          <m:e>
            <m:r>
              <w:rPr>
                <w:rFonts w:ascii="Cambria Math" w:hAnsi="Cambria Math"/>
              </w:rPr>
              <m:t>H</m:t>
            </m:r>
          </m:e>
          <m:sub>
            <m:r>
              <w:rPr>
                <w:rFonts w:ascii="Cambria Math" w:hAnsi="Cambria Math"/>
              </w:rPr>
              <m:t>e</m:t>
            </m:r>
          </m:sub>
        </m:sSub>
      </m:oMath>
      <w:r>
        <w:rPr>
          <w:rFonts w:eastAsiaTheme="minorEastAsia"/>
          <w:lang w:val="es-UY"/>
        </w:rPr>
        <w:t xml:space="preserve">. La ecuación para </w:t>
      </w:r>
      <m:oMath>
        <m:sSub>
          <m:sSubPr>
            <m:ctrlPr>
              <w:rPr>
                <w:rFonts w:ascii="Cambria Math" w:hAnsi="Cambria Math"/>
                <w:lang w:val="es-UY"/>
              </w:rPr>
            </m:ctrlPr>
          </m:sSubPr>
          <m:e>
            <m:r>
              <w:rPr>
                <w:rFonts w:ascii="Cambria Math" w:hAnsi="Cambria Math"/>
              </w:rPr>
              <m:t>H</m:t>
            </m:r>
          </m:e>
          <m:sub>
            <m:r>
              <w:rPr>
                <w:rFonts w:ascii="Cambria Math" w:hAnsi="Cambria Math"/>
              </w:rPr>
              <m:t>e</m:t>
            </m:r>
          </m:sub>
        </m:sSub>
      </m:oMath>
      <w:r>
        <w:rPr>
          <w:rFonts w:eastAsiaTheme="minorEastAsia"/>
          <w:lang w:val="es-UY"/>
        </w:rPr>
        <w:t xml:space="preserve"> es</w:t>
      </w:r>
    </w:p>
    <w:p w14:paraId="4CEA4C72" w14:textId="77777777" w:rsidR="00F93FB3" w:rsidRDefault="00F93FB3" w:rsidP="00F93FB3">
      <w:pPr>
        <w:jc w:val="center"/>
        <w:rPr>
          <w:rFonts w:eastAsiaTheme="minorEastAsia"/>
          <w:lang w:val="es-UY"/>
        </w:rPr>
      </w:pPr>
      <m:oMath>
        <m:r>
          <w:rPr>
            <w:rFonts w:ascii="Cambria Math" w:eastAsiaTheme="minorEastAsia" w:hAnsi="Cambria Math"/>
            <w:lang w:val="es-UY"/>
          </w:rPr>
          <m:t>g</m:t>
        </m:r>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e</m:t>
            </m:r>
          </m:sub>
          <m:sup>
            <m:r>
              <w:rPr>
                <w:rFonts w:ascii="Cambria Math" w:eastAsiaTheme="minorEastAsia" w:hAnsi="Cambria Math"/>
                <w:lang w:val="es-UY"/>
              </w:rPr>
              <m:t>2</m:t>
            </m:r>
          </m:sup>
        </m:sSubSup>
        <m:r>
          <w:rPr>
            <w:rFonts w:ascii="Cambria Math" w:eastAsiaTheme="minorEastAsia" w:hAnsi="Cambria Math"/>
            <w:lang w:val="es-UY"/>
          </w:rPr>
          <m:t>-gH</m:t>
        </m:r>
        <m:sSub>
          <m:sSubPr>
            <m:ctrlPr>
              <w:rPr>
                <w:rFonts w:ascii="Cambria Math" w:hAnsi="Cambria Math"/>
                <w:lang w:val="es-UY"/>
              </w:rPr>
            </m:ctrlPr>
          </m:sSubPr>
          <m:e>
            <m:r>
              <w:rPr>
                <w:rFonts w:ascii="Cambria Math" w:hAnsi="Cambria Math"/>
              </w:rPr>
              <m:t>H</m:t>
            </m:r>
          </m:e>
          <m:sub>
            <m:r>
              <w:rPr>
                <w:rFonts w:ascii="Cambria Math" w:hAnsi="Cambria Math"/>
              </w:rPr>
              <m:t>e</m:t>
            </m:r>
          </m:sub>
        </m:sSub>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g</m:t>
            </m:r>
          </m:e>
          <m:sup>
            <m:r>
              <w:rPr>
                <w:rFonts w:ascii="Cambria Math" w:eastAsiaTheme="minorEastAsia" w:hAnsi="Cambria Math"/>
                <w:lang w:val="es-UY"/>
              </w:rPr>
              <m:t>'</m:t>
            </m:r>
          </m:sup>
        </m:sSup>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r>
          <w:rPr>
            <w:rFonts w:ascii="Cambria Math" w:eastAsiaTheme="minorEastAsia" w:hAnsi="Cambria Math"/>
            <w:lang w:val="es-UY"/>
          </w:rPr>
          <m:t>=0.</m:t>
        </m:r>
      </m:oMath>
      <w:r>
        <w:rPr>
          <w:rFonts w:eastAsiaTheme="minorEastAsia"/>
          <w:lang w:val="es-UY"/>
        </w:rPr>
        <w:tab/>
        <w:t>(30)</w:t>
      </w:r>
    </w:p>
    <w:p w14:paraId="53839F1C" w14:textId="77777777" w:rsidR="00F93FB3" w:rsidRDefault="00F93FB3" w:rsidP="00F93FB3">
      <w:pPr>
        <w:jc w:val="both"/>
        <w:rPr>
          <w:rFonts w:eastAsiaTheme="minorEastAsia"/>
          <w:lang w:val="es-UY"/>
        </w:rPr>
      </w:pPr>
      <w:r>
        <w:rPr>
          <w:rFonts w:eastAsiaTheme="minorEastAsia"/>
          <w:lang w:val="es-UY"/>
        </w:rPr>
        <w:t xml:space="preserve">Dado que en el océano se cumple que </w:t>
      </w:r>
      <m:oMath>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g</m:t>
            </m:r>
          </m:den>
        </m:f>
        <m:r>
          <w:rPr>
            <w:rFonts w:ascii="Cambria Math" w:eastAsiaTheme="minorEastAsia" w:hAnsi="Cambria Math"/>
            <w:lang w:val="es-UY"/>
          </w:rPr>
          <m:t>=1-</m:t>
        </m:r>
        <m:f>
          <m:fPr>
            <m:ctrlPr>
              <w:rPr>
                <w:rFonts w:ascii="Cambria Math" w:eastAsiaTheme="minorEastAsia" w:hAnsi="Cambria Math"/>
                <w:i/>
                <w:lang w:val="es-UY"/>
              </w:rPr>
            </m:ctrlPr>
          </m:fPr>
          <m:num>
            <m:sSub>
              <m:sSubPr>
                <m:ctrlPr>
                  <w:rPr>
                    <w:rFonts w:ascii="Cambria Math" w:eastAsiaTheme="minorEastAsia" w:hAnsi="Cambria Math"/>
                    <w:i/>
                    <w:lang w:val="es-UY"/>
                  </w:rPr>
                </m:ctrlPr>
              </m:sSubPr>
              <m:e>
                <m:r>
                  <w:rPr>
                    <w:rFonts w:ascii="Cambria Math" w:eastAsiaTheme="minorEastAsia" w:hAnsi="Cambria Math"/>
                    <w:lang w:val="es-UY"/>
                  </w:rPr>
                  <m:t>ρ</m:t>
                </m:r>
              </m:e>
              <m:sub>
                <m:r>
                  <w:rPr>
                    <w:rFonts w:ascii="Cambria Math" w:eastAsiaTheme="minorEastAsia" w:hAnsi="Cambria Math"/>
                    <w:lang w:val="es-UY"/>
                  </w:rPr>
                  <m:t>1</m:t>
                </m:r>
              </m:sub>
            </m:sSub>
          </m:num>
          <m:den>
            <m:sSub>
              <m:sSubPr>
                <m:ctrlPr>
                  <w:rPr>
                    <w:rFonts w:ascii="Cambria Math" w:eastAsiaTheme="minorEastAsia" w:hAnsi="Cambria Math"/>
                    <w:i/>
                    <w:lang w:val="es-UY"/>
                  </w:rPr>
                </m:ctrlPr>
              </m:sSubPr>
              <m:e>
                <m:r>
                  <w:rPr>
                    <w:rFonts w:ascii="Cambria Math" w:eastAsiaTheme="minorEastAsia" w:hAnsi="Cambria Math"/>
                    <w:lang w:val="es-UY"/>
                  </w:rPr>
                  <m:t>ρ</m:t>
                </m:r>
              </m:e>
              <m:sub>
                <m:r>
                  <w:rPr>
                    <w:rFonts w:ascii="Cambria Math" w:eastAsiaTheme="minorEastAsia" w:hAnsi="Cambria Math"/>
                    <w:lang w:val="es-UY"/>
                  </w:rPr>
                  <m:t>2</m:t>
                </m:r>
              </m:sub>
            </m:sSub>
          </m:den>
        </m:f>
        <m:r>
          <w:rPr>
            <w:rFonts w:ascii="Cambria Math" w:eastAsiaTheme="minorEastAsia" w:hAnsi="Cambria Math"/>
            <w:lang w:val="es-UY"/>
          </w:rPr>
          <m:t>≈0.003</m:t>
        </m:r>
      </m:oMath>
      <w:r>
        <w:rPr>
          <w:rFonts w:eastAsiaTheme="minorEastAsia"/>
          <w:lang w:val="es-UY"/>
        </w:rPr>
        <w:t xml:space="preserve">, se pueden realizar simplificaciones resultando en dos raíces separadas de (28). La más grande, </w:t>
      </w: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0</m:t>
            </m:r>
          </m:sub>
          <m:sup>
            <m:r>
              <w:rPr>
                <w:rFonts w:ascii="Cambria Math" w:eastAsiaTheme="minorEastAsia" w:hAnsi="Cambria Math"/>
                <w:lang w:val="es-UY"/>
              </w:rPr>
              <m:t>2</m:t>
            </m:r>
          </m:sup>
        </m:sSubSup>
      </m:oMath>
      <w:r>
        <w:rPr>
          <w:rFonts w:eastAsiaTheme="minorEastAsia"/>
          <w:lang w:val="es-UY"/>
        </w:rPr>
        <w:t xml:space="preserve">, está dada aproximadamente por </w:t>
      </w:r>
    </w:p>
    <w:p w14:paraId="7B7BCC03" w14:textId="77777777" w:rsidR="00F93FB3" w:rsidRPr="00185D14" w:rsidRDefault="00F93FB3" w:rsidP="00F93FB3">
      <w:pPr>
        <w:jc w:val="center"/>
        <w:rPr>
          <w:rFonts w:eastAsiaTheme="minorEastAsia"/>
          <w:lang w:val="es-UY"/>
        </w:rPr>
      </w:pP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0</m:t>
            </m:r>
          </m:sub>
          <m:sup>
            <m:r>
              <w:rPr>
                <w:rFonts w:ascii="Cambria Math" w:eastAsiaTheme="minorEastAsia" w:hAnsi="Cambria Math"/>
                <w:lang w:val="es-UY"/>
              </w:rPr>
              <m:t>2</m:t>
            </m:r>
          </m:sup>
        </m:sSubSup>
        <m:r>
          <w:rPr>
            <w:rFonts w:ascii="Cambria Math" w:eastAsiaTheme="minorEastAsia" w:hAnsi="Cambria Math"/>
            <w:lang w:val="es-UY"/>
          </w:rPr>
          <m:t>=gH(1-</m:t>
        </m:r>
        <m:f>
          <m:fPr>
            <m:ctrlPr>
              <w:rPr>
                <w:rFonts w:ascii="Cambria Math" w:eastAsiaTheme="minorEastAsia" w:hAnsi="Cambria Math"/>
                <w:i/>
                <w:lang w:val="es-UY"/>
              </w:rPr>
            </m:ctrlPr>
          </m:fPr>
          <m:num>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num>
          <m:den>
            <m:r>
              <w:rPr>
                <w:rFonts w:ascii="Cambria Math" w:eastAsiaTheme="minorEastAsia" w:hAnsi="Cambria Math"/>
                <w:lang w:val="es-UY"/>
              </w:rPr>
              <m:t>g</m:t>
            </m:r>
            <m:sSup>
              <m:sSupPr>
                <m:ctrlPr>
                  <w:rPr>
                    <w:rFonts w:ascii="Cambria Math" w:eastAsiaTheme="minorEastAsia" w:hAnsi="Cambria Math"/>
                    <w:i/>
                    <w:lang w:val="es-UY"/>
                  </w:rPr>
                </m:ctrlPr>
              </m:sSupPr>
              <m:e>
                <m:r>
                  <w:rPr>
                    <w:rFonts w:ascii="Cambria Math" w:eastAsiaTheme="minorEastAsia" w:hAnsi="Cambria Math"/>
                    <w:lang w:val="es-UY"/>
                  </w:rPr>
                  <m:t>H</m:t>
                </m:r>
              </m:e>
              <m:sup>
                <m:r>
                  <w:rPr>
                    <w:rFonts w:ascii="Cambria Math" w:eastAsiaTheme="minorEastAsia" w:hAnsi="Cambria Math"/>
                    <w:lang w:val="es-UY"/>
                  </w:rPr>
                  <m:t>2</m:t>
                </m:r>
              </m:sup>
            </m:sSup>
          </m:den>
        </m:f>
        <m:r>
          <w:rPr>
            <w:rFonts w:ascii="Cambria Math" w:eastAsiaTheme="minorEastAsia" w:hAnsi="Cambria Math"/>
            <w:lang w:val="es-UY"/>
          </w:rPr>
          <m:t>…</m:t>
        </m:r>
      </m:oMath>
      <w:r>
        <w:rPr>
          <w:rFonts w:eastAsiaTheme="minorEastAsia"/>
          <w:lang w:val="es-UY"/>
        </w:rPr>
        <w:tab/>
      </w:r>
      <w:r>
        <w:rPr>
          <w:rFonts w:eastAsiaTheme="minorEastAsia"/>
          <w:lang w:val="es-UY"/>
        </w:rPr>
        <w:tab/>
        <w:t>(31)</w:t>
      </w:r>
    </w:p>
    <w:p w14:paraId="574E7CEF" w14:textId="77777777" w:rsidR="00F93FB3" w:rsidRDefault="00F93FB3" w:rsidP="00F93FB3">
      <w:pPr>
        <w:jc w:val="both"/>
        <w:rPr>
          <w:rFonts w:eastAsiaTheme="minorEastAsia"/>
          <w:lang w:val="es-UY"/>
        </w:rPr>
      </w:pPr>
      <w:r>
        <w:rPr>
          <w:rFonts w:eastAsiaTheme="minorEastAsia"/>
          <w:lang w:val="es-UY"/>
        </w:rPr>
        <w:t xml:space="preserve">Además, </w:t>
      </w:r>
    </w:p>
    <w:p w14:paraId="791BC1C0" w14:textId="77777777" w:rsidR="00F93FB3" w:rsidRDefault="00F93FB3" w:rsidP="00F93FB3">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η</m:t>
            </m:r>
          </m:num>
          <m:den>
            <m:r>
              <w:rPr>
                <w:rFonts w:ascii="Cambria Math" w:eastAsiaTheme="minorEastAsia" w:hAnsi="Cambria Math"/>
                <w:lang w:val="es-UY"/>
              </w:rPr>
              <m:t>h</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H</m:t>
            </m:r>
          </m:num>
          <m:den>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den>
        </m:f>
        <m:r>
          <w:rPr>
            <w:rFonts w:ascii="Cambria Math" w:eastAsiaTheme="minorEastAsia" w:hAnsi="Cambria Math"/>
            <w:lang w:val="es-UY"/>
          </w:rPr>
          <m:t>,</m:t>
        </m:r>
      </m:oMath>
      <w:r>
        <w:rPr>
          <w:rFonts w:eastAsiaTheme="minorEastAsia"/>
          <w:lang w:val="es-UY"/>
        </w:rPr>
        <w:tab/>
      </w:r>
      <w:r>
        <w:rPr>
          <w:rFonts w:eastAsiaTheme="minorEastAsia"/>
          <w:lang w:val="es-UY"/>
        </w:rPr>
        <w:tab/>
      </w:r>
      <w:r>
        <w:rPr>
          <w:rFonts w:eastAsiaTheme="minorEastAsia"/>
          <w:lang w:val="es-UY"/>
        </w:rPr>
        <w:tab/>
        <w:t>(32)</w:t>
      </w:r>
    </w:p>
    <w:p w14:paraId="38E4D64A" w14:textId="77777777" w:rsidR="00F93FB3" w:rsidRDefault="00F93FB3" w:rsidP="00F93FB3">
      <w:pPr>
        <w:ind w:firstLine="720"/>
        <w:jc w:val="both"/>
        <w:rPr>
          <w:rFonts w:eastAsiaTheme="minorEastAsia"/>
          <w:lang w:val="es-UY"/>
        </w:rPr>
      </w:pPr>
      <w:r>
        <w:rPr>
          <w:rFonts w:eastAsiaTheme="minorEastAsia"/>
          <w:lang w:val="es-UY"/>
        </w:rPr>
        <w:t>y</w:t>
      </w:r>
    </w:p>
    <w:p w14:paraId="3DFDB252" w14:textId="77777777" w:rsidR="00F93FB3" w:rsidRDefault="00F93FB3" w:rsidP="00F93FB3">
      <w:pPr>
        <w:jc w:val="center"/>
        <w:rPr>
          <w:rFonts w:eastAsiaTheme="minorEastAsia"/>
          <w:lang w:val="es-UY"/>
        </w:rPr>
      </w:pPr>
      <m:oMath>
        <m:f>
          <m:fPr>
            <m:ctrlPr>
              <w:rPr>
                <w:rFonts w:ascii="Cambria Math" w:eastAsiaTheme="minorEastAsia" w:hAnsi="Cambria Math"/>
                <w:i/>
                <w:lang w:val="es-UY"/>
              </w:rPr>
            </m:ctrlPr>
          </m:fPr>
          <m:num>
            <m:sSub>
              <m:sSubPr>
                <m:ctrlPr>
                  <w:rPr>
                    <w:rFonts w:ascii="Cambria Math" w:eastAsiaTheme="minorEastAsia" w:hAnsi="Cambria Math"/>
                    <w:i/>
                    <w:lang w:val="es-UY"/>
                  </w:rPr>
                </m:ctrlPr>
              </m:sSubPr>
              <m:e>
                <m:r>
                  <w:rPr>
                    <w:rFonts w:ascii="Cambria Math" w:eastAsiaTheme="minorEastAsia" w:hAnsi="Cambria Math"/>
                    <w:lang w:val="es-UY"/>
                  </w:rPr>
                  <m:t>u</m:t>
                </m:r>
              </m:e>
              <m:sub>
                <m:r>
                  <w:rPr>
                    <w:rFonts w:ascii="Cambria Math" w:eastAsiaTheme="minorEastAsia" w:hAnsi="Cambria Math"/>
                    <w:lang w:val="es-UY"/>
                  </w:rPr>
                  <m:t>2</m:t>
                </m:r>
              </m:sub>
            </m:sSub>
          </m:num>
          <m:den>
            <m:sSub>
              <m:sSubPr>
                <m:ctrlPr>
                  <w:rPr>
                    <w:rFonts w:ascii="Cambria Math" w:eastAsiaTheme="minorEastAsia" w:hAnsi="Cambria Math"/>
                    <w:i/>
                    <w:lang w:val="es-UY"/>
                  </w:rPr>
                </m:ctrlPr>
              </m:sSubPr>
              <m:e>
                <m:r>
                  <w:rPr>
                    <w:rFonts w:ascii="Cambria Math" w:eastAsiaTheme="minorEastAsia" w:hAnsi="Cambria Math"/>
                    <w:lang w:val="es-UY"/>
                  </w:rPr>
                  <m:t>u</m:t>
                </m:r>
              </m:e>
              <m:sub>
                <m:r>
                  <w:rPr>
                    <w:rFonts w:ascii="Cambria Math" w:eastAsiaTheme="minorEastAsia" w:hAnsi="Cambria Math"/>
                    <w:lang w:val="es-UY"/>
                  </w:rPr>
                  <m:t>1</m:t>
                </m:r>
              </m:sub>
            </m:sSub>
          </m:den>
        </m:f>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num>
          <m:den>
            <m:r>
              <w:rPr>
                <w:rFonts w:ascii="Cambria Math" w:eastAsiaTheme="minorEastAsia" w:hAnsi="Cambria Math"/>
                <w:lang w:val="es-UY"/>
              </w:rPr>
              <m:t>gH</m:t>
            </m:r>
          </m:den>
        </m:f>
        <m:r>
          <w:rPr>
            <w:rFonts w:ascii="Cambria Math" w:eastAsiaTheme="minorEastAsia" w:hAnsi="Cambria Math"/>
            <w:lang w:val="es-UY"/>
          </w:rPr>
          <m:t>.</m:t>
        </m:r>
      </m:oMath>
      <w:r>
        <w:rPr>
          <w:rFonts w:eastAsiaTheme="minorEastAsia"/>
          <w:lang w:val="es-UY"/>
        </w:rPr>
        <w:tab/>
      </w:r>
      <w:r>
        <w:rPr>
          <w:rFonts w:eastAsiaTheme="minorEastAsia"/>
          <w:lang w:val="es-UY"/>
        </w:rPr>
        <w:tab/>
        <w:t>(33)</w:t>
      </w:r>
    </w:p>
    <w:p w14:paraId="48AEBAAC" w14:textId="77777777" w:rsidR="00F93FB3" w:rsidRPr="009D6F63" w:rsidRDefault="00F93FB3" w:rsidP="00F93FB3">
      <w:pPr>
        <w:jc w:val="both"/>
        <w:rPr>
          <w:rFonts w:eastAsiaTheme="minorEastAsia"/>
          <w:lang w:val="es-UY"/>
        </w:rPr>
      </w:pPr>
      <w:r>
        <w:rPr>
          <w:rFonts w:eastAsiaTheme="minorEastAsia"/>
          <w:lang w:val="es-UY"/>
        </w:rPr>
        <w:t xml:space="preserve">Tomando el límite cuando </w:t>
      </w:r>
      <m:oMath>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g</m:t>
            </m:r>
          </m:den>
        </m:f>
        <m:r>
          <w:rPr>
            <w:rFonts w:ascii="Cambria Math" w:eastAsiaTheme="minorEastAsia" w:hAnsi="Cambria Math"/>
            <w:lang w:val="es-UY"/>
          </w:rPr>
          <m:t>→0</m:t>
        </m:r>
      </m:oMath>
      <w:r>
        <w:rPr>
          <w:rFonts w:eastAsiaTheme="minorEastAsia"/>
          <w:lang w:val="es-UY"/>
        </w:rPr>
        <w:t xml:space="preserve"> se obtiene la ecuación de ondas de gravedad superficiales para un fluido de densidad uniforme, llamado modo barotrópico, ya que la presión es constante en superficies de densidad constante, y por lo tanto en la interface.</w:t>
      </w:r>
    </w:p>
    <w:p w14:paraId="723C2BE0" w14:textId="77777777" w:rsidR="00F93FB3" w:rsidRDefault="00F93FB3" w:rsidP="00F93FB3">
      <w:pPr>
        <w:jc w:val="both"/>
        <w:rPr>
          <w:rFonts w:eastAsiaTheme="minorEastAsia"/>
          <w:lang w:val="es-UY"/>
        </w:rPr>
      </w:pPr>
      <w:r>
        <w:rPr>
          <w:rFonts w:eastAsiaTheme="minorEastAsia"/>
          <w:lang w:val="es-UY"/>
        </w:rPr>
        <w:t xml:space="preserve">La raíz más pequeña de (28), </w:t>
      </w: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1</m:t>
            </m:r>
          </m:sub>
          <m:sup>
            <m:r>
              <w:rPr>
                <w:rFonts w:ascii="Cambria Math" w:eastAsiaTheme="minorEastAsia" w:hAnsi="Cambria Math"/>
                <w:lang w:val="es-UY"/>
              </w:rPr>
              <m:t>2</m:t>
            </m:r>
          </m:sup>
        </m:sSubSup>
      </m:oMath>
      <w:r>
        <w:rPr>
          <w:rFonts w:eastAsiaTheme="minorEastAsia"/>
          <w:lang w:val="es-UY"/>
        </w:rPr>
        <w:t xml:space="preserve">, se obtiene para </w:t>
      </w:r>
      <m:oMath>
        <m:r>
          <w:rPr>
            <w:rFonts w:ascii="Cambria Math" w:eastAsiaTheme="minorEastAsia" w:hAnsi="Cambria Math"/>
            <w:lang w:val="es-UY"/>
          </w:rPr>
          <m:t>g'/g</m:t>
        </m:r>
      </m:oMath>
      <w:r>
        <w:rPr>
          <w:rFonts w:eastAsiaTheme="minorEastAsia"/>
          <w:lang w:val="es-UY"/>
        </w:rPr>
        <w:t xml:space="preserve"> pequeño</w:t>
      </w:r>
    </w:p>
    <w:p w14:paraId="096C36F3" w14:textId="77777777" w:rsidR="00F93FB3" w:rsidRPr="00184C41" w:rsidRDefault="00F93FB3" w:rsidP="00F93FB3">
      <w:pPr>
        <w:jc w:val="center"/>
        <w:rPr>
          <w:rFonts w:eastAsiaTheme="minorEastAsia"/>
          <w:lang w:val="es-UY"/>
        </w:rPr>
      </w:pP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1</m:t>
            </m:r>
          </m:sub>
          <m:sup>
            <m:r>
              <w:rPr>
                <w:rFonts w:ascii="Cambria Math" w:eastAsiaTheme="minorEastAsia" w:hAnsi="Cambria Math"/>
                <w:lang w:val="es-UY"/>
              </w:rPr>
              <m:t>2</m:t>
            </m:r>
          </m:sup>
        </m:sSub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g</m:t>
            </m:r>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num>
          <m:den>
            <m:r>
              <w:rPr>
                <w:rFonts w:ascii="Cambria Math" w:eastAsiaTheme="minorEastAsia" w:hAnsi="Cambria Math"/>
                <w:lang w:val="es-UY"/>
              </w:rPr>
              <m:t>H</m:t>
            </m:r>
          </m:den>
        </m:f>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g</m:t>
            </m:r>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num>
          <m:den>
            <m:r>
              <w:rPr>
                <w:rFonts w:ascii="Cambria Math" w:eastAsiaTheme="minorEastAsia" w:hAnsi="Cambria Math"/>
                <w:lang w:val="es-UY"/>
              </w:rPr>
              <m:t>g</m:t>
            </m:r>
            <m:sSup>
              <m:sSupPr>
                <m:ctrlPr>
                  <w:rPr>
                    <w:rFonts w:ascii="Cambria Math" w:eastAsiaTheme="minorEastAsia" w:hAnsi="Cambria Math"/>
                    <w:i/>
                    <w:lang w:val="es-UY"/>
                  </w:rPr>
                </m:ctrlPr>
              </m:sSupPr>
              <m:e>
                <m:r>
                  <w:rPr>
                    <w:rFonts w:ascii="Cambria Math" w:eastAsiaTheme="minorEastAsia" w:hAnsi="Cambria Math"/>
                    <w:lang w:val="es-UY"/>
                  </w:rPr>
                  <m:t>H</m:t>
                </m:r>
              </m:e>
              <m:sup>
                <m:r>
                  <w:rPr>
                    <w:rFonts w:ascii="Cambria Math" w:eastAsiaTheme="minorEastAsia" w:hAnsi="Cambria Math"/>
                    <w:lang w:val="es-UY"/>
                  </w:rPr>
                  <m:t>2</m:t>
                </m:r>
              </m:sup>
            </m:sSup>
          </m:den>
        </m:f>
        <m:r>
          <w:rPr>
            <w:rFonts w:ascii="Cambria Math" w:eastAsiaTheme="minorEastAsia" w:hAnsi="Cambria Math"/>
            <w:lang w:val="es-UY"/>
          </w:rPr>
          <m:t>…</m:t>
        </m:r>
      </m:oMath>
      <w:r w:rsidRPr="00184C41">
        <w:rPr>
          <w:rFonts w:eastAsiaTheme="minorEastAsia"/>
          <w:lang w:val="es-UY"/>
        </w:rPr>
        <w:t xml:space="preserve"> </w:t>
      </w:r>
      <w:r w:rsidRPr="00184C41">
        <w:rPr>
          <w:rFonts w:eastAsiaTheme="minorEastAsia"/>
          <w:lang w:val="es-UY"/>
        </w:rPr>
        <w:tab/>
        <w:t>(34)</w:t>
      </w:r>
    </w:p>
    <w:p w14:paraId="1784C473" w14:textId="77777777" w:rsidR="00F93FB3" w:rsidRDefault="00F93FB3" w:rsidP="00F93FB3">
      <w:pPr>
        <w:jc w:val="both"/>
        <w:rPr>
          <w:rFonts w:eastAsiaTheme="minorEastAsia"/>
          <w:lang w:val="es-UY"/>
        </w:rPr>
      </w:pPr>
      <w:r>
        <w:rPr>
          <w:rFonts w:eastAsiaTheme="minorEastAsia"/>
          <w:lang w:val="es-UY"/>
        </w:rPr>
        <w:t>Para este modo se tiene</w:t>
      </w:r>
    </w:p>
    <w:p w14:paraId="5B711DC8" w14:textId="4ADAFF9D" w:rsidR="00F93FB3" w:rsidRDefault="00F93FB3" w:rsidP="00F93FB3">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η</m:t>
            </m:r>
          </m:num>
          <m:den>
            <m:r>
              <w:rPr>
                <w:rFonts w:ascii="Cambria Math" w:eastAsiaTheme="minorEastAsia" w:hAnsi="Cambria Math"/>
                <w:lang w:val="es-UY"/>
              </w:rPr>
              <m:t>h</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m:t>
            </m:r>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m:t>
                </m:r>
                <m:r>
                  <w:rPr>
                    <w:rFonts w:ascii="Cambria Math" w:eastAsiaTheme="minorEastAsia" w:hAnsi="Cambria Math"/>
                    <w:lang w:val="es-UY"/>
                  </w:rPr>
                  <m:t>H</m:t>
                </m:r>
              </m:e>
              <m:sub>
                <m:r>
                  <w:rPr>
                    <w:rFonts w:ascii="Cambria Math" w:eastAsiaTheme="minorEastAsia" w:hAnsi="Cambria Math"/>
                    <w:lang w:val="es-UY"/>
                  </w:rPr>
                  <m:t>2</m:t>
                </m:r>
              </m:sub>
            </m:sSub>
          </m:num>
          <m:den>
            <m:r>
              <w:rPr>
                <w:rFonts w:ascii="Cambria Math" w:eastAsiaTheme="minorEastAsia" w:hAnsi="Cambria Math"/>
                <w:lang w:val="es-UY"/>
              </w:rPr>
              <m:t>gH</m:t>
            </m:r>
          </m:den>
        </m:f>
        <m:r>
          <w:rPr>
            <w:rFonts w:ascii="Cambria Math" w:eastAsiaTheme="minorEastAsia" w:hAnsi="Cambria Math"/>
            <w:lang w:val="es-UY"/>
          </w:rPr>
          <m:t>,</m:t>
        </m:r>
      </m:oMath>
      <w:r>
        <w:rPr>
          <w:rFonts w:eastAsiaTheme="minorEastAsia"/>
          <w:lang w:val="es-UY"/>
        </w:rPr>
        <w:tab/>
      </w:r>
      <w:r>
        <w:rPr>
          <w:rFonts w:eastAsiaTheme="minorEastAsia"/>
          <w:lang w:val="es-UY"/>
        </w:rPr>
        <w:tab/>
        <w:t xml:space="preserve"> (35)</w:t>
      </w:r>
    </w:p>
    <w:p w14:paraId="1D906FBA" w14:textId="77777777" w:rsidR="00F93FB3" w:rsidRDefault="00F93FB3" w:rsidP="00F93FB3">
      <w:pPr>
        <w:jc w:val="both"/>
        <w:rPr>
          <w:rFonts w:eastAsiaTheme="minorEastAsia"/>
          <w:lang w:val="es-UY"/>
        </w:rPr>
      </w:pPr>
      <w:r>
        <w:rPr>
          <w:rFonts w:eastAsiaTheme="minorEastAsia"/>
          <w:lang w:val="es-UY"/>
        </w:rPr>
        <w:t>y</w:t>
      </w:r>
    </w:p>
    <w:p w14:paraId="491B05E4" w14:textId="77777777" w:rsidR="00F93FB3" w:rsidRDefault="00F93FB3" w:rsidP="00F93FB3">
      <w:pPr>
        <w:jc w:val="center"/>
        <w:rPr>
          <w:rFonts w:eastAsiaTheme="minorEastAsia"/>
          <w:lang w:val="es-UY"/>
        </w:rPr>
      </w:pPr>
      <m:oMath>
        <m:f>
          <m:fPr>
            <m:ctrlPr>
              <w:rPr>
                <w:rFonts w:ascii="Cambria Math" w:eastAsiaTheme="minorEastAsia" w:hAnsi="Cambria Math"/>
                <w:i/>
                <w:lang w:val="es-UY"/>
              </w:rPr>
            </m:ctrlPr>
          </m:fPr>
          <m:num>
            <m:sSub>
              <m:sSubPr>
                <m:ctrlPr>
                  <w:rPr>
                    <w:rFonts w:ascii="Cambria Math" w:eastAsiaTheme="minorEastAsia" w:hAnsi="Cambria Math"/>
                    <w:i/>
                    <w:lang w:val="es-UY"/>
                  </w:rPr>
                </m:ctrlPr>
              </m:sSubPr>
              <m:e>
                <m:r>
                  <w:rPr>
                    <w:rFonts w:ascii="Cambria Math" w:eastAsiaTheme="minorEastAsia" w:hAnsi="Cambria Math"/>
                    <w:lang w:val="es-UY"/>
                  </w:rPr>
                  <m:t>u</m:t>
                </m:r>
              </m:e>
              <m:sub>
                <m:r>
                  <w:rPr>
                    <w:rFonts w:ascii="Cambria Math" w:eastAsiaTheme="minorEastAsia" w:hAnsi="Cambria Math"/>
                    <w:lang w:val="es-UY"/>
                  </w:rPr>
                  <m:t>2</m:t>
                </m:r>
              </m:sub>
            </m:sSub>
          </m:num>
          <m:den>
            <m:sSub>
              <m:sSubPr>
                <m:ctrlPr>
                  <w:rPr>
                    <w:rFonts w:ascii="Cambria Math" w:eastAsiaTheme="minorEastAsia" w:hAnsi="Cambria Math"/>
                    <w:i/>
                    <w:lang w:val="es-UY"/>
                  </w:rPr>
                </m:ctrlPr>
              </m:sSubPr>
              <m:e>
                <m:r>
                  <w:rPr>
                    <w:rFonts w:ascii="Cambria Math" w:eastAsiaTheme="minorEastAsia" w:hAnsi="Cambria Math"/>
                    <w:lang w:val="es-UY"/>
                  </w:rPr>
                  <m:t>u</m:t>
                </m:r>
              </m:e>
              <m:sub>
                <m:r>
                  <w:rPr>
                    <w:rFonts w:ascii="Cambria Math" w:eastAsiaTheme="minorEastAsia" w:hAnsi="Cambria Math"/>
                    <w:lang w:val="es-UY"/>
                  </w:rPr>
                  <m:t>1</m:t>
                </m:r>
              </m:sub>
            </m:sSub>
          </m:den>
        </m:f>
        <m:r>
          <w:rPr>
            <w:rFonts w:ascii="Cambria Math" w:eastAsiaTheme="minorEastAsia" w:hAnsi="Cambria Math"/>
            <w:lang w:val="es-UY"/>
          </w:rPr>
          <m:t>=</m:t>
        </m:r>
        <m:f>
          <m:fPr>
            <m:ctrlPr>
              <w:rPr>
                <w:rFonts w:ascii="Cambria Math" w:eastAsiaTheme="minorEastAsia" w:hAnsi="Cambria Math"/>
                <w:i/>
                <w:lang w:val="es-UY"/>
              </w:rPr>
            </m:ctrlPr>
          </m:fPr>
          <m:num>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num>
          <m:den>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den>
        </m:f>
        <m:r>
          <w:rPr>
            <w:rFonts w:ascii="Cambria Math" w:eastAsiaTheme="minorEastAsia" w:hAnsi="Cambria Math"/>
            <w:lang w:val="es-UY"/>
          </w:rPr>
          <m:t>.</m:t>
        </m:r>
      </m:oMath>
      <w:r>
        <w:rPr>
          <w:rFonts w:eastAsiaTheme="minorEastAsia"/>
          <w:lang w:val="es-UY"/>
        </w:rPr>
        <w:tab/>
      </w:r>
      <w:r>
        <w:rPr>
          <w:rFonts w:eastAsiaTheme="minorEastAsia"/>
          <w:lang w:val="es-UY"/>
        </w:rPr>
        <w:tab/>
      </w:r>
      <w:r>
        <w:rPr>
          <w:rFonts w:eastAsiaTheme="minorEastAsia"/>
          <w:lang w:val="es-UY"/>
        </w:rPr>
        <w:tab/>
        <w:t>(36)</w:t>
      </w:r>
    </w:p>
    <w:p w14:paraId="2CBDD512" w14:textId="77777777" w:rsidR="00F93FB3" w:rsidRPr="00185D14" w:rsidRDefault="00F93FB3" w:rsidP="00F93FB3">
      <w:pPr>
        <w:rPr>
          <w:rFonts w:eastAsiaTheme="minorEastAsia"/>
          <w:lang w:val="es-UY"/>
        </w:rPr>
      </w:pPr>
      <w:r>
        <w:rPr>
          <w:rFonts w:eastAsiaTheme="minorEastAsia"/>
          <w:lang w:val="es-UY"/>
        </w:rPr>
        <w:tab/>
      </w:r>
    </w:p>
    <w:p w14:paraId="09A3D3D5" w14:textId="77777777" w:rsidR="00F93FB3" w:rsidRDefault="00F93FB3" w:rsidP="00F93FB3">
      <w:pPr>
        <w:jc w:val="both"/>
        <w:rPr>
          <w:rFonts w:eastAsiaTheme="minorEastAsia"/>
          <w:lang w:val="es-UY"/>
        </w:rPr>
      </w:pPr>
      <w:r>
        <w:rPr>
          <w:rFonts w:eastAsiaTheme="minorEastAsia"/>
          <w:lang w:val="es-UY"/>
        </w:rPr>
        <w:t xml:space="preserve">Este modo se lama baroclínico porque la presión no es constante en superficies de densidad constante. Los valores típicos de </w:t>
      </w:r>
      <m:oMath>
        <m:sSub>
          <m:sSubPr>
            <m:ctrlPr>
              <w:rPr>
                <w:rFonts w:ascii="Cambria Math" w:eastAsiaTheme="minorEastAsia" w:hAnsi="Cambria Math"/>
                <w:i/>
                <w:lang w:val="es-UY"/>
              </w:rPr>
            </m:ctrlPr>
          </m:sSubPr>
          <m:e>
            <m:r>
              <w:rPr>
                <w:rFonts w:ascii="Cambria Math" w:eastAsiaTheme="minorEastAsia" w:hAnsi="Cambria Math"/>
                <w:lang w:val="es-UY"/>
              </w:rPr>
              <m:t>c</m:t>
            </m:r>
          </m:e>
          <m:sub>
            <m:r>
              <w:rPr>
                <w:rFonts w:ascii="Cambria Math" w:eastAsiaTheme="minorEastAsia" w:hAnsi="Cambria Math"/>
                <w:lang w:val="es-UY"/>
              </w:rPr>
              <m:t>1</m:t>
            </m:r>
          </m:sub>
        </m:sSub>
      </m:oMath>
      <w:r>
        <w:rPr>
          <w:rFonts w:eastAsiaTheme="minorEastAsia"/>
          <w:lang w:val="es-UY"/>
        </w:rPr>
        <w:t xml:space="preserve"> en el océano son 2 o 3 m/s, correspondientes a una altura equivalente de 0.5-1 m.</w:t>
      </w:r>
    </w:p>
    <w:p w14:paraId="6D024002" w14:textId="77777777" w:rsidR="00F93FB3" w:rsidRDefault="00F93FB3" w:rsidP="00F93FB3">
      <w:pPr>
        <w:jc w:val="both"/>
        <w:rPr>
          <w:rFonts w:eastAsiaTheme="minorEastAsia"/>
          <w:lang w:val="es-UY"/>
        </w:rPr>
      </w:pPr>
      <w:r>
        <w:rPr>
          <w:rFonts w:eastAsiaTheme="minorEastAsia"/>
          <w:lang w:val="es-UY"/>
        </w:rPr>
        <w:t xml:space="preserve">Cuando una de las capas es mucho más profunda que la otra, por ejemplo, </w:t>
      </w:r>
      <m:oMath>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oMath>
      <w:r>
        <w:rPr>
          <w:rFonts w:eastAsiaTheme="minorEastAsia"/>
          <w:lang w:val="es-UY"/>
        </w:rPr>
        <w:t>, vale la siguiente aproximación:</w:t>
      </w:r>
    </w:p>
    <w:p w14:paraId="0A5E7E52" w14:textId="77777777" w:rsidR="00F93FB3" w:rsidRDefault="00F93FB3" w:rsidP="00F93FB3">
      <w:pPr>
        <w:jc w:val="center"/>
        <w:rPr>
          <w:rFonts w:eastAsiaTheme="minorEastAsia"/>
          <w:lang w:val="es-UY"/>
        </w:rPr>
      </w:pP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1</m:t>
            </m:r>
          </m:sub>
          <m:sup>
            <m:r>
              <w:rPr>
                <w:rFonts w:ascii="Cambria Math" w:eastAsiaTheme="minorEastAsia" w:hAnsi="Cambria Math"/>
                <w:lang w:val="es-UY"/>
              </w:rPr>
              <m:t>2</m:t>
            </m:r>
          </m:sup>
        </m:sSubSup>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m:t>
        </m:r>
      </m:oMath>
      <w:r>
        <w:rPr>
          <w:rFonts w:eastAsiaTheme="minorEastAsia"/>
          <w:lang w:val="es-UY"/>
        </w:rPr>
        <w:tab/>
      </w:r>
      <w:r>
        <w:rPr>
          <w:rFonts w:eastAsiaTheme="minorEastAsia"/>
          <w:lang w:val="es-UY"/>
        </w:rPr>
        <w:tab/>
        <w:t>(37)</w:t>
      </w:r>
    </w:p>
    <w:p w14:paraId="6620D159" w14:textId="77777777" w:rsidR="00F93FB3" w:rsidRDefault="00F93FB3" w:rsidP="00F93FB3">
      <w:pPr>
        <w:jc w:val="both"/>
        <w:rPr>
          <w:rFonts w:eastAsiaTheme="minorEastAsia"/>
          <w:lang w:val="es-UY"/>
        </w:rPr>
      </w:pPr>
      <w:r>
        <w:rPr>
          <w:rFonts w:eastAsiaTheme="minorEastAsia"/>
          <w:lang w:val="es-UY"/>
        </w:rPr>
        <w:t xml:space="preserve">En tal caso, las ondas internas tienen la forma que tendrían las ondas de gravedad si la aceleración debida a la gravedad fuera </w:t>
      </w:r>
      <m:oMath>
        <m:r>
          <w:rPr>
            <w:rFonts w:ascii="Cambria Math" w:eastAsiaTheme="minorEastAsia" w:hAnsi="Cambria Math"/>
            <w:lang w:val="es-UY"/>
          </w:rPr>
          <m:t>g'</m:t>
        </m:r>
      </m:oMath>
      <w:r>
        <w:rPr>
          <w:rFonts w:eastAsiaTheme="minorEastAsia"/>
          <w:lang w:val="es-UY"/>
        </w:rPr>
        <w:t xml:space="preserve"> en lugar de </w:t>
      </w:r>
      <m:oMath>
        <m:r>
          <w:rPr>
            <w:rFonts w:ascii="Cambria Math" w:eastAsiaTheme="minorEastAsia" w:hAnsi="Cambria Math"/>
            <w:lang w:val="es-UY"/>
          </w:rPr>
          <m:t>g</m:t>
        </m:r>
      </m:oMath>
      <w:r>
        <w:rPr>
          <w:rFonts w:eastAsiaTheme="minorEastAsia"/>
          <w:lang w:val="es-UY"/>
        </w:rPr>
        <w:t xml:space="preserve">. Puesto que </w:t>
      </w:r>
      <m:oMath>
        <m:r>
          <w:rPr>
            <w:rFonts w:ascii="Cambria Math" w:eastAsiaTheme="minorEastAsia" w:hAnsi="Cambria Math"/>
            <w:lang w:val="es-UY"/>
          </w:rPr>
          <m:t>g'≪g</m:t>
        </m:r>
      </m:oMath>
      <w:r>
        <w:rPr>
          <w:rFonts w:eastAsiaTheme="minorEastAsia"/>
          <w:lang w:val="es-UY"/>
        </w:rPr>
        <w:t>, la velocidad de las ondas internas es mucho menor que la de ondas de superficie.</w:t>
      </w:r>
    </w:p>
    <w:p w14:paraId="140C4111" w14:textId="77777777" w:rsidR="00F93FB3" w:rsidRDefault="00F93FB3" w:rsidP="00F93FB3">
      <w:pPr>
        <w:jc w:val="both"/>
        <w:rPr>
          <w:rFonts w:eastAsiaTheme="minorEastAsia"/>
          <w:lang w:val="es-UY"/>
        </w:rPr>
      </w:pPr>
      <w:r>
        <w:rPr>
          <w:rFonts w:eastAsiaTheme="minorEastAsia"/>
          <w:lang w:val="es-UY"/>
        </w:rPr>
        <w:lastRenderedPageBreak/>
        <w:t xml:space="preserve">La principal conclusión de los resultados anteriores es que el movimiento puede ser representado en términos de dos modos normales, y para cada modo </w:t>
      </w:r>
      <m:oMath>
        <m:r>
          <w:rPr>
            <w:rFonts w:ascii="Cambria Math" w:eastAsiaTheme="minorEastAsia" w:hAnsi="Cambria Math"/>
            <w:lang w:val="es-UY"/>
          </w:rPr>
          <m:t>η</m:t>
        </m:r>
      </m:oMath>
      <w:r>
        <w:rPr>
          <w:rFonts w:eastAsiaTheme="minorEastAsia"/>
          <w:lang w:val="es-UY"/>
        </w:rPr>
        <w:t xml:space="preserve"> satisface la ecuación de ondas, la misma que aplica para un fluido homogéneo pero con distintas escalas de tiempo. Por lo tanto, son válidas las ecuaciones de aguas someras para el sistema de dos capas. La siguiente figura muestra la estructura en un sistema de dos capas de ondas progresivas, que se propagan de izquierda a derecha, asociadas a dos modos diferentes en un caso particular. En el panel superior (a) se tiene representado el modo barotrópico, y en el panel inferior (b) el modo baroclínico. En el ejemplo, la capa inferior tiene una profundidad tres veces mayor que la capa superior y una densidad un 10% mayor. También se muestran las direcciones del flujo en las crestas y en los valles, y las velocidades relativas de las dos capas en estos puntos. El valor de </w:t>
      </w:r>
      <m:oMath>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g</m:t>
            </m:r>
          </m:den>
        </m:f>
      </m:oMath>
      <w:r>
        <w:rPr>
          <w:rFonts w:eastAsiaTheme="minorEastAsia"/>
          <w:lang w:val="es-UY"/>
        </w:rPr>
        <w:t xml:space="preserve"> fue elegido de manera que sea pequeño pero mucho mayor que el en el caso del océano, con el propósito de que ciertas características peculiares del movimiento interno sean visibles en el diagrama, tales como las diferencias de velocidad entre las dos capas en el modo barotrópico y el movimiento de la superficie libre del modo baroclínico.</w:t>
      </w:r>
    </w:p>
    <w:p w14:paraId="3528D4B6" w14:textId="77777777" w:rsidR="00F93FB3" w:rsidRPr="00185D14" w:rsidRDefault="00F93FB3" w:rsidP="00F93FB3">
      <w:pPr>
        <w:jc w:val="both"/>
        <w:rPr>
          <w:rFonts w:eastAsiaTheme="minorEastAsia"/>
          <w:lang w:val="es-UY"/>
        </w:rPr>
      </w:pPr>
    </w:p>
    <w:p w14:paraId="7A75120C" w14:textId="77777777" w:rsidR="00F93FB3" w:rsidRDefault="00F93FB3" w:rsidP="00F93FB3">
      <w:pPr>
        <w:rPr>
          <w:rFonts w:eastAsiaTheme="minorEastAsia"/>
          <w:lang w:val="es-UY"/>
        </w:rPr>
      </w:pPr>
      <w:r>
        <w:rPr>
          <w:rFonts w:eastAsiaTheme="minorEastAsia"/>
          <w:noProof/>
        </w:rPr>
        <w:drawing>
          <wp:inline distT="0" distB="0" distL="0" distR="0" wp14:anchorId="155336DF" wp14:editId="346CCBEC">
            <wp:extent cx="5172075" cy="5229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7000"/>
                              </a14:imgEffect>
                              <a14:imgEffect>
                                <a14:brightnessContrast bright="29000"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5172075" cy="5229225"/>
                    </a:xfrm>
                    <a:prstGeom prst="rect">
                      <a:avLst/>
                    </a:prstGeom>
                    <a:noFill/>
                    <a:ln>
                      <a:noFill/>
                    </a:ln>
                  </pic:spPr>
                </pic:pic>
              </a:graphicData>
            </a:graphic>
          </wp:inline>
        </w:drawing>
      </w:r>
    </w:p>
    <w:p w14:paraId="78423E95" w14:textId="77777777" w:rsidR="00F93FB3" w:rsidRDefault="00F93FB3" w:rsidP="00F93FB3">
      <w:pPr>
        <w:rPr>
          <w:rFonts w:eastAsiaTheme="minorEastAsia"/>
          <w:b/>
          <w:lang w:val="es-UY"/>
        </w:rPr>
      </w:pPr>
      <w:r w:rsidRPr="00206D5B">
        <w:rPr>
          <w:rFonts w:eastAsiaTheme="minorEastAsia"/>
          <w:b/>
          <w:lang w:val="es-UY"/>
        </w:rPr>
        <w:lastRenderedPageBreak/>
        <w:t>Modo baroclínico y aproximaión de rigid lid</w:t>
      </w:r>
    </w:p>
    <w:p w14:paraId="2067CD72" w14:textId="77777777" w:rsidR="00F93FB3" w:rsidRDefault="00F93FB3" w:rsidP="00F93FB3">
      <w:pPr>
        <w:jc w:val="both"/>
        <w:rPr>
          <w:rFonts w:eastAsiaTheme="minorEastAsia"/>
          <w:lang w:val="es-UY"/>
        </w:rPr>
      </w:pPr>
      <w:r>
        <w:rPr>
          <w:rFonts w:eastAsiaTheme="minorEastAsia"/>
          <w:lang w:val="es-UY"/>
        </w:rPr>
        <w:t xml:space="preserve">Dada la diferencia entre </w:t>
      </w:r>
      <m:oMath>
        <m:r>
          <w:rPr>
            <w:rFonts w:ascii="Cambria Math" w:eastAsiaTheme="minorEastAsia" w:hAnsi="Cambria Math"/>
            <w:lang w:val="es-UY"/>
          </w:rPr>
          <m:t>g’</m:t>
        </m:r>
      </m:oMath>
      <w:r>
        <w:rPr>
          <w:rFonts w:eastAsiaTheme="minorEastAsia"/>
          <w:lang w:val="es-UY"/>
        </w:rPr>
        <w:t xml:space="preserve"> y </w:t>
      </w:r>
      <m:oMath>
        <m:r>
          <w:rPr>
            <w:rFonts w:ascii="Cambria Math" w:eastAsiaTheme="minorEastAsia" w:hAnsi="Cambria Math"/>
            <w:lang w:val="es-UY"/>
          </w:rPr>
          <m:t>g</m:t>
        </m:r>
      </m:oMath>
      <w:r>
        <w:rPr>
          <w:rFonts w:eastAsiaTheme="minorEastAsia"/>
          <w:lang w:val="es-UY"/>
        </w:rPr>
        <w:t xml:space="preserve"> se pueden realizar ciertas aproximaciones en las ecuaciones y en las condiciones de frontera, dependiendo del modo estudiado. En el modo barotrópico, la aproximación consiste en ignorar las diferencias de densidad y tratar el fluido como si tuviera densidad uniforme. En el caso del modo baroclínico hay dos aproximaciones. La primera, llamada rigid lid, utiliza el hecho de que en este modo los desplazamientos de la superficie son pequeños comparados con los desplazamientos de la interface. Las ecuaciones de momento de la capa superior permanecen incambiadas, pero la ecuación de continuidad se aproxima por</w:t>
      </w:r>
    </w:p>
    <w:p w14:paraId="494156DF" w14:textId="77777777" w:rsidR="00F93FB3" w:rsidRDefault="00F93FB3" w:rsidP="00F93FB3">
      <w:pPr>
        <w:jc w:val="center"/>
        <w:rPr>
          <w:rFonts w:eastAsiaTheme="minorEastAsia"/>
          <w:lang w:val="es-UY"/>
        </w:rPr>
      </w:pPr>
      <m:oMath>
        <m:r>
          <w:rPr>
            <w:rFonts w:ascii="Cambria Math" w:hAnsi="Cambria Math"/>
            <w:lang w:val="es-UY"/>
          </w:rPr>
          <m:t>-</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h</m:t>
            </m:r>
          </m:num>
          <m:den>
            <m:r>
              <w:rPr>
                <w:rFonts w:ascii="Cambria Math" w:hAnsi="Cambria Math"/>
                <w:lang w:val="es-UY"/>
              </w:rPr>
              <m:t>∂t</m:t>
            </m:r>
          </m:den>
        </m:f>
        <m:r>
          <w:rPr>
            <w:rFonts w:ascii="Cambria Math"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d>
          <m:dPr>
            <m:ctrlPr>
              <w:rPr>
                <w:rFonts w:ascii="Cambria Math" w:eastAsiaTheme="minorEastAsia" w:hAnsi="Cambria Math"/>
                <w:i/>
                <w:lang w:val="es-UY"/>
              </w:rPr>
            </m:ctrlPr>
          </m:dPr>
          <m:e>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num>
              <m:den>
                <m:r>
                  <w:rPr>
                    <w:rFonts w:ascii="Cambria Math" w:hAnsi="Cambria Math"/>
                    <w:lang w:val="es-UY"/>
                  </w:rPr>
                  <m:t>∂x</m:t>
                </m:r>
              </m:den>
            </m:f>
            <m:r>
              <w:rPr>
                <w:rFonts w:ascii="Cambria Math" w:hAnsi="Cambria Math"/>
                <w:lang w:val="es-UY"/>
              </w:rPr>
              <m:t>+</m:t>
            </m:r>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num>
              <m:den>
                <m:r>
                  <w:rPr>
                    <w:rFonts w:ascii="Cambria Math" w:hAnsi="Cambria Math"/>
                    <w:lang w:val="es-UY"/>
                  </w:rPr>
                  <m:t>∂y</m:t>
                </m:r>
              </m:den>
            </m:f>
            <m:ctrlPr>
              <w:rPr>
                <w:rFonts w:ascii="Cambria Math" w:hAnsi="Cambria Math"/>
                <w:i/>
                <w:lang w:val="es-UY"/>
              </w:rPr>
            </m:ctrlPr>
          </m:e>
        </m:d>
        <m:r>
          <w:rPr>
            <w:rFonts w:ascii="Cambria Math" w:hAnsi="Cambria Math"/>
            <w:lang w:val="es-UY"/>
          </w:rPr>
          <m:t>=0</m:t>
        </m:r>
      </m:oMath>
      <w:r>
        <w:rPr>
          <w:rFonts w:eastAsiaTheme="minorEastAsia"/>
          <w:lang w:val="es-UY"/>
        </w:rPr>
        <w:t>.</w:t>
      </w:r>
      <w:r>
        <w:rPr>
          <w:rFonts w:eastAsiaTheme="minorEastAsia"/>
          <w:lang w:val="es-UY"/>
        </w:rPr>
        <w:tab/>
        <w:t>(38)</w:t>
      </w:r>
    </w:p>
    <w:p w14:paraId="6AAE7549" w14:textId="77777777" w:rsidR="00F93FB3" w:rsidRDefault="00F93FB3" w:rsidP="00F93FB3">
      <w:pPr>
        <w:jc w:val="both"/>
        <w:rPr>
          <w:rFonts w:eastAsiaTheme="minorEastAsia"/>
          <w:lang w:val="es-UY"/>
        </w:rPr>
      </w:pPr>
      <w:r>
        <w:rPr>
          <w:rFonts w:eastAsiaTheme="minorEastAsia"/>
          <w:lang w:val="es-UY"/>
        </w:rPr>
        <w:t xml:space="preserve">La segunda aproximación, que generalmente se llama aproximación de Boussinesq, consiste en reemplazar </w:t>
      </w:r>
      <m:oMath>
        <m:sSub>
          <m:sSubPr>
            <m:ctrlPr>
              <w:rPr>
                <w:rFonts w:ascii="Cambria Math" w:eastAsiaTheme="minorEastAsia" w:hAnsi="Cambria Math"/>
                <w:i/>
                <w:lang w:val="es-UY"/>
              </w:rPr>
            </m:ctrlPr>
          </m:sSubPr>
          <m:e>
            <m:r>
              <w:rPr>
                <w:rFonts w:ascii="Cambria Math" w:eastAsiaTheme="minorEastAsia" w:hAnsi="Cambria Math"/>
                <w:lang w:val="es-UY"/>
              </w:rPr>
              <m:t>ρ</m:t>
            </m:r>
          </m:e>
          <m:sub>
            <m:r>
              <w:rPr>
                <w:rFonts w:ascii="Cambria Math" w:eastAsiaTheme="minorEastAsia" w:hAnsi="Cambria Math"/>
                <w:lang w:val="es-UY"/>
              </w:rPr>
              <m:t>1</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ρ</m:t>
            </m:r>
          </m:e>
          <m:sub>
            <m:r>
              <w:rPr>
                <w:rFonts w:ascii="Cambria Math" w:eastAsiaTheme="minorEastAsia" w:hAnsi="Cambria Math"/>
                <w:lang w:val="es-UY"/>
              </w:rPr>
              <m:t>2</m:t>
            </m:r>
          </m:sub>
        </m:sSub>
      </m:oMath>
      <w:r>
        <w:rPr>
          <w:rFonts w:eastAsiaTheme="minorEastAsia"/>
          <w:lang w:val="es-UY"/>
        </w:rPr>
        <w:t xml:space="preserve"> por 1, obteniéndose las siguientes ecuaciones de momento.</w:t>
      </w:r>
    </w:p>
    <w:p w14:paraId="41D66E46" w14:textId="77777777" w:rsidR="00F93FB3"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η</m:t>
            </m:r>
          </m:num>
          <m:den>
            <m:r>
              <w:rPr>
                <w:rFonts w:ascii="Cambria Math" w:hAnsi="Cambria Math"/>
                <w:lang w:val="es-UY"/>
              </w:rPr>
              <m:t>∂x</m:t>
            </m:r>
          </m:den>
        </m:f>
        <m:r>
          <w:rPr>
            <w:rFonts w:ascii="Cambria Math" w:eastAsiaTheme="minorEastAsia" w:hAnsi="Cambria Math"/>
            <w:lang w:val="es-UY"/>
          </w:rPr>
          <m:t>-</m:t>
        </m:r>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h</m:t>
            </m:r>
          </m:num>
          <m:den>
            <m:r>
              <w:rPr>
                <w:rFonts w:ascii="Cambria Math" w:hAnsi="Cambria Math"/>
                <w:lang w:val="es-UY"/>
              </w:rPr>
              <m:t>∂x</m:t>
            </m:r>
          </m:den>
        </m:f>
        <m:r>
          <w:rPr>
            <w:rFonts w:ascii="Cambria Math" w:eastAsiaTheme="minorEastAsia" w:hAnsi="Cambria Math"/>
            <w:lang w:val="es-UY"/>
          </w:rPr>
          <m:t>,</m:t>
        </m:r>
      </m:oMath>
      <w:r>
        <w:rPr>
          <w:rFonts w:eastAsiaTheme="minorEastAsia"/>
          <w:lang w:val="es-UY"/>
        </w:rPr>
        <w:t xml:space="preserve"> </w:t>
      </w:r>
      <w:r>
        <w:rPr>
          <w:rFonts w:eastAsiaTheme="minorEastAsia"/>
          <w:lang w:val="es-UY"/>
        </w:rPr>
        <w:tab/>
      </w:r>
      <w:r>
        <w:rPr>
          <w:rFonts w:eastAsiaTheme="minorEastAsia"/>
          <w:lang w:val="es-UY"/>
        </w:rPr>
        <w:tab/>
        <w:t>(39a)</w:t>
      </w:r>
    </w:p>
    <w:p w14:paraId="5A515DD4" w14:textId="77777777" w:rsidR="00F93FB3"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2</m:t>
                </m:r>
              </m:sub>
            </m:sSub>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η</m:t>
            </m:r>
          </m:num>
          <m:den>
            <m:r>
              <w:rPr>
                <w:rFonts w:ascii="Cambria Math" w:hAnsi="Cambria Math"/>
                <w:lang w:val="es-UY"/>
              </w:rPr>
              <m:t>∂y</m:t>
            </m:r>
          </m:den>
        </m:f>
        <m:r>
          <w:rPr>
            <w:rFonts w:ascii="Cambria Math" w:eastAsiaTheme="minorEastAsia" w:hAnsi="Cambria Math"/>
            <w:lang w:val="es-UY"/>
          </w:rPr>
          <m:t>-</m:t>
        </m:r>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h</m:t>
            </m:r>
          </m:num>
          <m:den>
            <m:r>
              <w:rPr>
                <w:rFonts w:ascii="Cambria Math" w:hAnsi="Cambria Math"/>
                <w:lang w:val="es-UY"/>
              </w:rPr>
              <m:t>∂y</m:t>
            </m:r>
          </m:den>
        </m:f>
        <m:r>
          <w:rPr>
            <w:rFonts w:ascii="Cambria Math" w:eastAsiaTheme="minorEastAsia" w:hAnsi="Cambria Math"/>
            <w:lang w:val="es-UY"/>
          </w:rPr>
          <m:t>,</m:t>
        </m:r>
      </m:oMath>
      <w:r>
        <w:rPr>
          <w:rFonts w:eastAsiaTheme="minorEastAsia"/>
          <w:lang w:val="es-UY"/>
        </w:rPr>
        <w:t xml:space="preserve"> </w:t>
      </w:r>
      <w:r>
        <w:rPr>
          <w:rFonts w:eastAsiaTheme="minorEastAsia"/>
          <w:lang w:val="es-UY"/>
        </w:rPr>
        <w:tab/>
      </w:r>
      <w:r>
        <w:rPr>
          <w:rFonts w:eastAsiaTheme="minorEastAsia"/>
          <w:lang w:val="es-UY"/>
        </w:rPr>
        <w:tab/>
        <w:t>(39b)</w:t>
      </w:r>
    </w:p>
    <w:p w14:paraId="7E896527" w14:textId="77777777" w:rsidR="00F93FB3" w:rsidRDefault="00F93FB3" w:rsidP="00F93FB3">
      <w:pPr>
        <w:jc w:val="both"/>
        <w:rPr>
          <w:rFonts w:eastAsiaTheme="minorEastAsia"/>
          <w:lang w:val="es-UY"/>
        </w:rPr>
      </w:pPr>
      <w:r>
        <w:rPr>
          <w:rFonts w:eastAsiaTheme="minorEastAsia"/>
          <w:lang w:val="es-UY"/>
        </w:rPr>
        <w:t xml:space="preserve">Ya que las ecuaciones de continuidad (23) y (38) no tienen ningún término que involucre a </w:t>
      </w:r>
      <m:oMath>
        <m:r>
          <w:rPr>
            <w:rFonts w:ascii="Cambria Math" w:eastAsiaTheme="minorEastAsia" w:hAnsi="Cambria Math"/>
            <w:lang w:val="es-UY"/>
          </w:rPr>
          <m:t>η</m:t>
        </m:r>
      </m:oMath>
      <w:r>
        <w:rPr>
          <w:rFonts w:eastAsiaTheme="minorEastAsia"/>
          <w:lang w:val="es-UY"/>
        </w:rPr>
        <w:t xml:space="preserve">, se desea encontrar una combinación de ecuaciones de momento que tampoco involucren a </w:t>
      </w:r>
      <m:oMath>
        <m:r>
          <w:rPr>
            <w:rFonts w:ascii="Cambria Math" w:eastAsiaTheme="minorEastAsia" w:hAnsi="Cambria Math"/>
            <w:lang w:val="es-UY"/>
          </w:rPr>
          <m:t>η</m:t>
        </m:r>
      </m:oMath>
      <w:r>
        <w:rPr>
          <w:rFonts w:eastAsiaTheme="minorEastAsia"/>
          <w:lang w:val="es-UY"/>
        </w:rPr>
        <w:t>. Esto se logra restando las ecuaciones (39) a (16)</w:t>
      </w:r>
    </w:p>
    <w:p w14:paraId="77FA92E2" w14:textId="77777777" w:rsidR="00F93FB3"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acc>
              <m:accPr>
                <m:ctrlPr>
                  <w:rPr>
                    <w:rFonts w:ascii="Cambria Math" w:hAnsi="Cambria Math"/>
                    <w:i/>
                    <w:lang w:val="es-UY"/>
                  </w:rPr>
                </m:ctrlPr>
              </m:accPr>
              <m:e>
                <m:r>
                  <w:rPr>
                    <w:rFonts w:ascii="Cambria Math" w:hAnsi="Cambria Math"/>
                    <w:lang w:val="es-UY"/>
                  </w:rPr>
                  <m:t>u</m:t>
                </m:r>
              </m:e>
            </m:acc>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h</m:t>
            </m:r>
          </m:num>
          <m:den>
            <m:r>
              <w:rPr>
                <w:rFonts w:ascii="Cambria Math" w:hAnsi="Cambria Math"/>
                <w:lang w:val="es-UY"/>
              </w:rPr>
              <m:t>∂x</m:t>
            </m:r>
          </m:den>
        </m:f>
        <m:r>
          <w:rPr>
            <w:rFonts w:ascii="Cambria Math" w:eastAsiaTheme="minorEastAsia" w:hAnsi="Cambria Math"/>
            <w:lang w:val="es-UY"/>
          </w:rPr>
          <m:t>,</m:t>
        </m:r>
      </m:oMath>
      <w:r>
        <w:rPr>
          <w:rFonts w:eastAsiaTheme="minorEastAsia"/>
          <w:lang w:val="es-UY"/>
        </w:rPr>
        <w:tab/>
      </w:r>
      <w:r>
        <w:rPr>
          <w:rFonts w:eastAsiaTheme="minorEastAsia"/>
          <w:lang w:val="es-UY"/>
        </w:rPr>
        <w:tab/>
        <w:t>(40a)</w:t>
      </w:r>
    </w:p>
    <w:p w14:paraId="62E1E2E8" w14:textId="77777777" w:rsidR="00F93FB3" w:rsidRDefault="00F93FB3" w:rsidP="00F93FB3">
      <w:pPr>
        <w:jc w:val="center"/>
        <w:rPr>
          <w:rFonts w:eastAsiaTheme="minorEastAsia"/>
          <w:lang w:val="es-UY"/>
        </w:rPr>
      </w:pPr>
      <m:oMath>
        <m:f>
          <m:fPr>
            <m:ctrlPr>
              <w:rPr>
                <w:rFonts w:ascii="Cambria Math" w:hAnsi="Cambria Math"/>
                <w:i/>
                <w:lang w:val="es-UY"/>
              </w:rPr>
            </m:ctrlPr>
          </m:fPr>
          <m:num>
            <m:r>
              <w:rPr>
                <w:rFonts w:ascii="Cambria Math" w:hAnsi="Cambria Math"/>
                <w:lang w:val="es-UY"/>
              </w:rPr>
              <m:t>∂</m:t>
            </m:r>
            <m:acc>
              <m:accPr>
                <m:ctrlPr>
                  <w:rPr>
                    <w:rFonts w:ascii="Cambria Math" w:hAnsi="Cambria Math"/>
                    <w:i/>
                    <w:lang w:val="es-UY"/>
                  </w:rPr>
                </m:ctrlPr>
              </m:accPr>
              <m:e>
                <m:r>
                  <w:rPr>
                    <w:rFonts w:ascii="Cambria Math" w:hAnsi="Cambria Math"/>
                    <w:lang w:val="es-UY"/>
                  </w:rPr>
                  <m:t>v</m:t>
                </m:r>
              </m:e>
            </m:acc>
          </m:num>
          <m:den>
            <m:r>
              <w:rPr>
                <w:rFonts w:ascii="Cambria Math" w:hAnsi="Cambria Math"/>
                <w:lang w:val="es-UY"/>
              </w:rPr>
              <m:t>∂t</m:t>
            </m:r>
          </m:den>
        </m:f>
        <m:r>
          <w:rPr>
            <w:rFonts w:ascii="Cambria Math" w:hAnsi="Cambria Math"/>
            <w:lang w:val="es-UY"/>
          </w:rPr>
          <m:t>=g'</m:t>
        </m:r>
        <m:f>
          <m:fPr>
            <m:ctrlPr>
              <w:rPr>
                <w:rFonts w:ascii="Cambria Math" w:hAnsi="Cambria Math"/>
                <w:i/>
                <w:lang w:val="es-UY"/>
              </w:rPr>
            </m:ctrlPr>
          </m:fPr>
          <m:num>
            <m:r>
              <w:rPr>
                <w:rFonts w:ascii="Cambria Math" w:hAnsi="Cambria Math"/>
                <w:lang w:val="es-UY"/>
              </w:rPr>
              <m:t>∂</m:t>
            </m:r>
            <m:r>
              <w:rPr>
                <w:rFonts w:ascii="Cambria Math" w:eastAsiaTheme="minorEastAsia" w:hAnsi="Cambria Math"/>
                <w:lang w:val="es-UY"/>
              </w:rPr>
              <m:t>h</m:t>
            </m:r>
          </m:num>
          <m:den>
            <m:r>
              <w:rPr>
                <w:rFonts w:ascii="Cambria Math" w:hAnsi="Cambria Math"/>
                <w:lang w:val="es-UY"/>
              </w:rPr>
              <m:t>∂y</m:t>
            </m:r>
          </m:den>
        </m:f>
        <m:r>
          <w:rPr>
            <w:rFonts w:ascii="Cambria Math" w:eastAsiaTheme="minorEastAsia" w:hAnsi="Cambria Math"/>
            <w:lang w:val="es-UY"/>
          </w:rPr>
          <m:t>,</m:t>
        </m:r>
      </m:oMath>
      <w:r>
        <w:rPr>
          <w:rFonts w:eastAsiaTheme="minorEastAsia"/>
          <w:lang w:val="es-UY"/>
        </w:rPr>
        <w:tab/>
      </w:r>
      <w:r>
        <w:rPr>
          <w:rFonts w:eastAsiaTheme="minorEastAsia"/>
          <w:lang w:val="es-UY"/>
        </w:rPr>
        <w:tab/>
        <w:t>(40b)</w:t>
      </w:r>
    </w:p>
    <w:p w14:paraId="0ECAD366" w14:textId="77777777" w:rsidR="00F93FB3" w:rsidRDefault="00F93FB3" w:rsidP="00F93FB3">
      <w:pPr>
        <w:jc w:val="both"/>
        <w:rPr>
          <w:rFonts w:eastAsiaTheme="minorEastAsia"/>
          <w:lang w:val="es-UY"/>
        </w:rPr>
      </w:pPr>
      <w:r>
        <w:rPr>
          <w:rFonts w:eastAsiaTheme="minorEastAsia"/>
          <w:lang w:val="es-UY"/>
        </w:rPr>
        <w:t xml:space="preserve">donde </w:t>
      </w:r>
    </w:p>
    <w:p w14:paraId="161C9FDD" w14:textId="77777777" w:rsidR="00F93FB3" w:rsidRDefault="00F93FB3" w:rsidP="00F93FB3">
      <w:pPr>
        <w:jc w:val="center"/>
        <w:rPr>
          <w:rFonts w:eastAsiaTheme="minorEastAsia"/>
          <w:lang w:val="es-UY"/>
        </w:rPr>
      </w:pPr>
      <m:oMath>
        <m:acc>
          <m:accPr>
            <m:ctrlPr>
              <w:rPr>
                <w:rFonts w:ascii="Cambria Math" w:hAnsi="Cambria Math"/>
                <w:i/>
                <w:lang w:val="es-UY"/>
              </w:rPr>
            </m:ctrlPr>
          </m:accPr>
          <m:e>
            <m:r>
              <w:rPr>
                <w:rFonts w:ascii="Cambria Math" w:hAnsi="Cambria Math"/>
                <w:lang w:val="es-UY"/>
              </w:rPr>
              <m:t>u</m:t>
            </m:r>
          </m:e>
        </m:acc>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u</m:t>
            </m:r>
          </m:e>
          <m:sub>
            <m:r>
              <w:rPr>
                <w:rFonts w:ascii="Cambria Math" w:hAnsi="Cambria Math"/>
                <w:lang w:val="es-UY"/>
              </w:rPr>
              <m:t>2</m:t>
            </m:r>
          </m:sub>
        </m:sSub>
      </m:oMath>
      <w:r>
        <w:rPr>
          <w:rFonts w:eastAsiaTheme="minorEastAsia"/>
          <w:lang w:val="es-UY"/>
        </w:rPr>
        <w:tab/>
      </w:r>
      <w:r>
        <w:rPr>
          <w:rFonts w:eastAsiaTheme="minorEastAsia"/>
          <w:lang w:val="es-UY"/>
        </w:rPr>
        <w:tab/>
        <w:t>(41a)</w:t>
      </w:r>
    </w:p>
    <w:p w14:paraId="632D906A" w14:textId="77777777" w:rsidR="00F93FB3" w:rsidRDefault="00F93FB3" w:rsidP="00F93FB3">
      <w:pPr>
        <w:jc w:val="both"/>
        <w:rPr>
          <w:rFonts w:eastAsiaTheme="minorEastAsia"/>
          <w:lang w:val="es-UY"/>
        </w:rPr>
      </w:pPr>
      <w:r>
        <w:rPr>
          <w:rFonts w:eastAsiaTheme="minorEastAsia"/>
          <w:lang w:val="es-UY"/>
        </w:rPr>
        <w:t>y</w:t>
      </w:r>
    </w:p>
    <w:p w14:paraId="660A1603" w14:textId="77777777" w:rsidR="00F93FB3" w:rsidRDefault="00F93FB3" w:rsidP="00F93FB3">
      <w:pPr>
        <w:jc w:val="center"/>
        <w:rPr>
          <w:rFonts w:eastAsiaTheme="minorEastAsia"/>
          <w:lang w:val="es-UY"/>
        </w:rPr>
      </w:pPr>
      <m:oMath>
        <m:acc>
          <m:accPr>
            <m:ctrlPr>
              <w:rPr>
                <w:rFonts w:ascii="Cambria Math" w:hAnsi="Cambria Math"/>
                <w:i/>
                <w:lang w:val="es-UY"/>
              </w:rPr>
            </m:ctrlPr>
          </m:accPr>
          <m:e>
            <m:r>
              <w:rPr>
                <w:rFonts w:ascii="Cambria Math" w:hAnsi="Cambria Math"/>
                <w:lang w:val="es-UY"/>
              </w:rPr>
              <m:t>v</m:t>
            </m:r>
          </m:e>
        </m:acc>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1</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2</m:t>
            </m:r>
          </m:sub>
        </m:sSub>
      </m:oMath>
      <w:r>
        <w:rPr>
          <w:rFonts w:eastAsiaTheme="minorEastAsia"/>
          <w:lang w:val="es-UY"/>
        </w:rPr>
        <w:tab/>
      </w:r>
      <w:r>
        <w:rPr>
          <w:rFonts w:eastAsiaTheme="minorEastAsia"/>
          <w:lang w:val="es-UY"/>
        </w:rPr>
        <w:tab/>
        <w:t>(41b)</w:t>
      </w:r>
    </w:p>
    <w:p w14:paraId="2BFB5353" w14:textId="77777777" w:rsidR="00F93FB3" w:rsidRDefault="00F93FB3" w:rsidP="00F93FB3">
      <w:pPr>
        <w:jc w:val="both"/>
        <w:rPr>
          <w:rFonts w:eastAsiaTheme="minorEastAsia"/>
          <w:lang w:val="es-UY"/>
        </w:rPr>
      </w:pPr>
      <w:r>
        <w:rPr>
          <w:rFonts w:eastAsiaTheme="minorEastAsia"/>
          <w:lang w:val="es-UY"/>
        </w:rPr>
        <w:t>se pueden pensar como la amplitud del modo baroclínico.</w:t>
      </w:r>
    </w:p>
    <w:p w14:paraId="63B84FA5" w14:textId="77777777" w:rsidR="00F93FB3" w:rsidRDefault="00F93FB3" w:rsidP="00F93FB3">
      <w:pPr>
        <w:jc w:val="both"/>
        <w:rPr>
          <w:rFonts w:eastAsiaTheme="minorEastAsia"/>
          <w:lang w:val="es-UY"/>
        </w:rPr>
      </w:pPr>
      <w:r>
        <w:rPr>
          <w:rFonts w:eastAsiaTheme="minorEastAsia"/>
          <w:lang w:val="es-UY"/>
        </w:rPr>
        <w:t xml:space="preserve">Ahora se requiere una ecuación de continuidad que involucre solo a </w:t>
      </w:r>
      <m:oMath>
        <m:r>
          <w:rPr>
            <w:rFonts w:ascii="Cambria Math" w:eastAsiaTheme="minorEastAsia" w:hAnsi="Cambria Math"/>
            <w:lang w:val="es-UY"/>
          </w:rPr>
          <m:t>(</m:t>
        </m:r>
        <m:acc>
          <m:accPr>
            <m:ctrlPr>
              <w:rPr>
                <w:rFonts w:ascii="Cambria Math" w:hAnsi="Cambria Math"/>
                <w:i/>
                <w:lang w:val="es-UY"/>
              </w:rPr>
            </m:ctrlPr>
          </m:accPr>
          <m:e>
            <m:r>
              <w:rPr>
                <w:rFonts w:ascii="Cambria Math" w:hAnsi="Cambria Math"/>
                <w:lang w:val="es-UY"/>
              </w:rPr>
              <m:t>u</m:t>
            </m:r>
          </m:e>
        </m:acc>
        <m:r>
          <w:rPr>
            <w:rFonts w:ascii="Cambria Math" w:hAnsi="Cambria Math"/>
            <w:lang w:val="es-UY"/>
          </w:rPr>
          <m:t xml:space="preserve">, </m:t>
        </m:r>
        <m:acc>
          <m:accPr>
            <m:ctrlPr>
              <w:rPr>
                <w:rFonts w:ascii="Cambria Math" w:hAnsi="Cambria Math"/>
                <w:i/>
                <w:lang w:val="es-UY"/>
              </w:rPr>
            </m:ctrlPr>
          </m:accPr>
          <m:e>
            <m:r>
              <w:rPr>
                <w:rFonts w:ascii="Cambria Math" w:hAnsi="Cambria Math"/>
                <w:lang w:val="es-UY"/>
              </w:rPr>
              <m:t>v</m:t>
            </m:r>
          </m:e>
        </m:acc>
        <m:r>
          <w:rPr>
            <w:rFonts w:ascii="Cambria Math" w:hAnsi="Cambria Math"/>
            <w:lang w:val="es-UY"/>
          </w:rPr>
          <m:t>)</m:t>
        </m:r>
      </m:oMath>
      <w:r>
        <w:rPr>
          <w:rFonts w:eastAsiaTheme="minorEastAsia"/>
          <w:lang w:val="es-UY"/>
        </w:rPr>
        <w:t xml:space="preserve">, que se obtiene restando la ecuación (23) multiplicada por </w:t>
      </w:r>
      <m:oMath>
        <m:f>
          <m:fPr>
            <m:ctrlPr>
              <w:rPr>
                <w:rFonts w:ascii="Cambria Math" w:eastAsiaTheme="minorEastAsia" w:hAnsi="Cambria Math"/>
                <w:i/>
                <w:lang w:val="es-UY"/>
              </w:rPr>
            </m:ctrlPr>
          </m:fPr>
          <m:num>
            <m:r>
              <w:rPr>
                <w:rFonts w:ascii="Cambria Math" w:eastAsiaTheme="minorEastAsia" w:hAnsi="Cambria Math"/>
                <w:lang w:val="es-UY"/>
              </w:rPr>
              <m:t>1</m:t>
            </m:r>
          </m:num>
          <m:den>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den>
        </m:f>
      </m:oMath>
      <w:r>
        <w:rPr>
          <w:rFonts w:eastAsiaTheme="minorEastAsia"/>
          <w:lang w:val="es-UY"/>
        </w:rPr>
        <w:t xml:space="preserve"> a la ecuación (38) multiplicada por </w:t>
      </w:r>
      <m:oMath>
        <m:f>
          <m:fPr>
            <m:ctrlPr>
              <w:rPr>
                <w:rFonts w:ascii="Cambria Math" w:eastAsiaTheme="minorEastAsia" w:hAnsi="Cambria Math"/>
                <w:i/>
                <w:lang w:val="es-UY"/>
              </w:rPr>
            </m:ctrlPr>
          </m:fPr>
          <m:num>
            <m:r>
              <w:rPr>
                <w:rFonts w:ascii="Cambria Math" w:eastAsiaTheme="minorEastAsia" w:hAnsi="Cambria Math"/>
                <w:lang w:val="es-UY"/>
              </w:rPr>
              <m:t>1</m:t>
            </m:r>
          </m:num>
          <m:den>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den>
        </m:f>
      </m:oMath>
      <w:r>
        <w:rPr>
          <w:rFonts w:eastAsiaTheme="minorEastAsia"/>
          <w:lang w:val="es-UY"/>
        </w:rPr>
        <w:t>.</w:t>
      </w:r>
    </w:p>
    <w:p w14:paraId="30D46B7F" w14:textId="77777777" w:rsidR="00F93FB3" w:rsidRDefault="00F93FB3" w:rsidP="00F93FB3">
      <w:pPr>
        <w:jc w:val="center"/>
        <w:rPr>
          <w:rFonts w:eastAsiaTheme="minorEastAsia"/>
          <w:lang w:val="es-UY"/>
        </w:rPr>
      </w:pPr>
      <m:oMath>
        <m:r>
          <w:rPr>
            <w:rFonts w:ascii="Cambria Math" w:eastAsiaTheme="minorEastAsia" w:hAnsi="Cambria Math"/>
            <w:lang w:val="es-UY"/>
          </w:rPr>
          <m:t>-</m:t>
        </m:r>
        <m:d>
          <m:dPr>
            <m:ctrlPr>
              <w:rPr>
                <w:rFonts w:ascii="Cambria Math" w:eastAsiaTheme="minorEastAsia" w:hAnsi="Cambria Math"/>
                <w:i/>
                <w:lang w:val="es-UY"/>
              </w:rPr>
            </m:ctrlPr>
          </m:dPr>
          <m:e>
            <m:f>
              <m:fPr>
                <m:ctrlPr>
                  <w:rPr>
                    <w:rFonts w:ascii="Cambria Math" w:eastAsiaTheme="minorEastAsia" w:hAnsi="Cambria Math"/>
                    <w:i/>
                    <w:lang w:val="es-UY"/>
                  </w:rPr>
                </m:ctrlPr>
              </m:fPr>
              <m:num>
                <m:r>
                  <w:rPr>
                    <w:rFonts w:ascii="Cambria Math" w:eastAsiaTheme="minorEastAsia" w:hAnsi="Cambria Math"/>
                    <w:lang w:val="es-UY"/>
                  </w:rPr>
                  <m:t>1</m:t>
                </m:r>
              </m:num>
              <m:den>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1</m:t>
                </m:r>
              </m:num>
              <m:den>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den>
            </m:f>
          </m:e>
        </m:d>
        <m:f>
          <m:fPr>
            <m:ctrlPr>
              <w:rPr>
                <w:rFonts w:ascii="Cambria Math" w:eastAsiaTheme="minorEastAsia" w:hAnsi="Cambria Math"/>
                <w:i/>
                <w:lang w:val="es-UY"/>
              </w:rPr>
            </m:ctrlPr>
          </m:fPr>
          <m:num>
            <m:r>
              <w:rPr>
                <w:rFonts w:ascii="Cambria Math" w:eastAsiaTheme="minorEastAsia" w:hAnsi="Cambria Math"/>
                <w:lang w:val="es-UY"/>
              </w:rPr>
              <m:t>∂h</m:t>
            </m:r>
          </m:num>
          <m:den>
            <m:r>
              <w:rPr>
                <w:rFonts w:ascii="Cambria Math" w:eastAsiaTheme="minorEastAsia" w:hAnsi="Cambria Math"/>
                <w:lang w:val="es-UY"/>
              </w:rPr>
              <m:t>∂t</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m:t>
            </m:r>
            <m:acc>
              <m:accPr>
                <m:ctrlPr>
                  <w:rPr>
                    <w:rFonts w:ascii="Cambria Math" w:eastAsiaTheme="minorEastAsia" w:hAnsi="Cambria Math"/>
                    <w:i/>
                    <w:lang w:val="es-UY"/>
                  </w:rPr>
                </m:ctrlPr>
              </m:accPr>
              <m:e>
                <m:r>
                  <w:rPr>
                    <w:rFonts w:ascii="Cambria Math" w:eastAsiaTheme="minorEastAsia" w:hAnsi="Cambria Math"/>
                    <w:lang w:val="es-UY"/>
                  </w:rPr>
                  <m:t>u</m:t>
                </m:r>
              </m:e>
            </m:acc>
          </m:num>
          <m:den>
            <m:r>
              <w:rPr>
                <w:rFonts w:ascii="Cambria Math" w:eastAsiaTheme="minorEastAsia" w:hAnsi="Cambria Math"/>
                <w:lang w:val="es-UY"/>
              </w:rPr>
              <m:t>∂x</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m:t>
            </m:r>
            <m:acc>
              <m:accPr>
                <m:ctrlPr>
                  <w:rPr>
                    <w:rFonts w:ascii="Cambria Math" w:eastAsiaTheme="minorEastAsia" w:hAnsi="Cambria Math"/>
                    <w:i/>
                    <w:lang w:val="es-UY"/>
                  </w:rPr>
                </m:ctrlPr>
              </m:accPr>
              <m:e>
                <m:r>
                  <w:rPr>
                    <w:rFonts w:ascii="Cambria Math" w:eastAsiaTheme="minorEastAsia" w:hAnsi="Cambria Math"/>
                    <w:lang w:val="es-UY"/>
                  </w:rPr>
                  <m:t>v</m:t>
                </m:r>
              </m:e>
            </m:acc>
          </m:num>
          <m:den>
            <m:r>
              <w:rPr>
                <w:rFonts w:ascii="Cambria Math" w:eastAsiaTheme="minorEastAsia" w:hAnsi="Cambria Math"/>
                <w:lang w:val="es-UY"/>
              </w:rPr>
              <m:t>∂x</m:t>
            </m:r>
          </m:den>
        </m:f>
        <m:r>
          <w:rPr>
            <w:rFonts w:ascii="Cambria Math" w:eastAsiaTheme="minorEastAsia" w:hAnsi="Cambria Math"/>
            <w:lang w:val="es-UY"/>
          </w:rPr>
          <m:t>=0.</m:t>
        </m:r>
      </m:oMath>
      <w:r>
        <w:rPr>
          <w:rFonts w:eastAsiaTheme="minorEastAsia"/>
          <w:lang w:val="es-UY"/>
        </w:rPr>
        <w:tab/>
      </w:r>
      <w:r>
        <w:rPr>
          <w:rFonts w:eastAsiaTheme="minorEastAsia"/>
          <w:lang w:val="es-UY"/>
        </w:rPr>
        <w:tab/>
        <w:t>(42)</w:t>
      </w:r>
    </w:p>
    <w:p w14:paraId="602CB8F5" w14:textId="77777777" w:rsidR="00F93FB3" w:rsidRDefault="00F93FB3" w:rsidP="00F93FB3">
      <w:pPr>
        <w:jc w:val="center"/>
        <w:rPr>
          <w:rFonts w:eastAsiaTheme="minorEastAsia"/>
          <w:lang w:val="es-UY"/>
        </w:rPr>
      </w:pPr>
    </w:p>
    <w:p w14:paraId="2EC07655" w14:textId="77777777" w:rsidR="00F93FB3" w:rsidRDefault="00F93FB3" w:rsidP="00F93FB3">
      <w:pPr>
        <w:jc w:val="both"/>
        <w:rPr>
          <w:rFonts w:eastAsiaTheme="minorEastAsia"/>
          <w:lang w:val="es-UY"/>
        </w:rPr>
      </w:pPr>
      <w:r>
        <w:rPr>
          <w:rFonts w:eastAsiaTheme="minorEastAsia"/>
          <w:lang w:val="es-UY"/>
        </w:rPr>
        <w:t xml:space="preserve">Eliminando </w:t>
      </w:r>
      <m:oMath>
        <m:r>
          <w:rPr>
            <w:rFonts w:ascii="Cambria Math" w:eastAsiaTheme="minorEastAsia" w:hAnsi="Cambria Math"/>
            <w:lang w:val="es-UY"/>
          </w:rPr>
          <m:t>(</m:t>
        </m:r>
        <m:acc>
          <m:accPr>
            <m:ctrlPr>
              <w:rPr>
                <w:rFonts w:ascii="Cambria Math" w:hAnsi="Cambria Math"/>
                <w:i/>
                <w:lang w:val="es-UY"/>
              </w:rPr>
            </m:ctrlPr>
          </m:accPr>
          <m:e>
            <m:r>
              <w:rPr>
                <w:rFonts w:ascii="Cambria Math" w:hAnsi="Cambria Math"/>
                <w:lang w:val="es-UY"/>
              </w:rPr>
              <m:t>u</m:t>
            </m:r>
          </m:e>
        </m:acc>
        <m:r>
          <w:rPr>
            <w:rFonts w:ascii="Cambria Math" w:hAnsi="Cambria Math"/>
            <w:lang w:val="es-UY"/>
          </w:rPr>
          <m:t xml:space="preserve">, </m:t>
        </m:r>
        <m:acc>
          <m:accPr>
            <m:ctrlPr>
              <w:rPr>
                <w:rFonts w:ascii="Cambria Math" w:hAnsi="Cambria Math"/>
                <w:i/>
                <w:lang w:val="es-UY"/>
              </w:rPr>
            </m:ctrlPr>
          </m:accPr>
          <m:e>
            <m:r>
              <w:rPr>
                <w:rFonts w:ascii="Cambria Math" w:hAnsi="Cambria Math"/>
                <w:lang w:val="es-UY"/>
              </w:rPr>
              <m:t>v</m:t>
            </m:r>
          </m:e>
        </m:acc>
        <m:r>
          <w:rPr>
            <w:rFonts w:ascii="Cambria Math" w:hAnsi="Cambria Math"/>
            <w:lang w:val="es-UY"/>
          </w:rPr>
          <m:t>)</m:t>
        </m:r>
      </m:oMath>
      <w:r>
        <w:rPr>
          <w:rFonts w:eastAsiaTheme="minorEastAsia"/>
          <w:lang w:val="es-UY"/>
        </w:rPr>
        <w:t xml:space="preserve"> del ultimo sistema de ecuaciones de momento y continuidad se llega a la ecuación de onda</w:t>
      </w:r>
    </w:p>
    <w:p w14:paraId="288860DD" w14:textId="77777777" w:rsidR="00F93FB3" w:rsidRPr="004B0BA8" w:rsidRDefault="00F93FB3" w:rsidP="00F93FB3">
      <w:pPr>
        <w:jc w:val="center"/>
        <w:rPr>
          <w:rFonts w:eastAsiaTheme="minorEastAsia"/>
          <w:lang w:val="es-UY"/>
        </w:rPr>
      </w:pPr>
      <m:oMath>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h</m:t>
            </m:r>
          </m:num>
          <m:den>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t</m:t>
                </m:r>
              </m:e>
              <m:sup>
                <m:r>
                  <w:rPr>
                    <w:rFonts w:ascii="Cambria Math" w:eastAsiaTheme="minorEastAsia" w:hAnsi="Cambria Math"/>
                    <w:lang w:val="es-UY"/>
                  </w:rPr>
                  <m:t>2</m:t>
                </m:r>
              </m:sup>
            </m:sSup>
          </m:den>
        </m:f>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1</m:t>
            </m:r>
          </m:sub>
          <m:sup>
            <m:r>
              <w:rPr>
                <w:rFonts w:ascii="Cambria Math" w:eastAsiaTheme="minorEastAsia" w:hAnsi="Cambria Math"/>
                <w:lang w:val="es-UY"/>
              </w:rPr>
              <m:t>2</m:t>
            </m:r>
          </m:sup>
        </m:sSubSup>
        <m:d>
          <m:dPr>
            <m:ctrlPr>
              <w:rPr>
                <w:rFonts w:ascii="Cambria Math" w:eastAsiaTheme="minorEastAsia" w:hAnsi="Cambria Math"/>
                <w:i/>
                <w:lang w:val="es-UY"/>
              </w:rPr>
            </m:ctrlPr>
          </m:dPr>
          <m:e>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h</m:t>
                </m:r>
              </m:num>
              <m:den>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x</m:t>
                    </m:r>
                  </m:e>
                  <m:sup>
                    <m:r>
                      <w:rPr>
                        <w:rFonts w:ascii="Cambria Math" w:eastAsiaTheme="minorEastAsia" w:hAnsi="Cambria Math"/>
                        <w:lang w:val="es-UY"/>
                      </w:rPr>
                      <m:t>2</m:t>
                    </m:r>
                  </m:sup>
                </m:sSup>
              </m:den>
            </m:f>
            <m:r>
              <w:rPr>
                <w:rFonts w:ascii="Cambria Math" w:eastAsiaTheme="minorEastAsia" w:hAnsi="Cambria Math"/>
                <w:lang w:val="es-UY"/>
              </w:rPr>
              <m:t>+</m:t>
            </m:r>
            <m:f>
              <m:fPr>
                <m:ctrlPr>
                  <w:rPr>
                    <w:rFonts w:ascii="Cambria Math" w:eastAsiaTheme="minorEastAsia" w:hAnsi="Cambria Math"/>
                    <w:i/>
                    <w:lang w:val="es-UY"/>
                  </w:rPr>
                </m:ctrlPr>
              </m:fPr>
              <m:num>
                <m:sSup>
                  <m:sSupPr>
                    <m:ctrlPr>
                      <w:rPr>
                        <w:rFonts w:ascii="Cambria Math" w:eastAsiaTheme="minorEastAsia" w:hAnsi="Cambria Math"/>
                        <w:i/>
                        <w:lang w:val="es-UY"/>
                      </w:rPr>
                    </m:ctrlPr>
                  </m:sSupPr>
                  <m:e>
                    <m: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h</m:t>
                </m:r>
              </m:num>
              <m:den>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y</m:t>
                    </m:r>
                  </m:e>
                  <m:sup>
                    <m:r>
                      <w:rPr>
                        <w:rFonts w:ascii="Cambria Math" w:eastAsiaTheme="minorEastAsia" w:hAnsi="Cambria Math"/>
                        <w:lang w:val="es-UY"/>
                      </w:rPr>
                      <m:t>2</m:t>
                    </m:r>
                  </m:sup>
                </m:sSup>
              </m:den>
            </m:f>
          </m:e>
        </m:d>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1</m:t>
            </m:r>
          </m:sub>
          <m:sup>
            <m:r>
              <w:rPr>
                <w:rFonts w:ascii="Cambria Math" w:eastAsiaTheme="minorEastAsia" w:hAnsi="Cambria Math"/>
                <w:lang w:val="es-UY"/>
              </w:rPr>
              <m:t>2</m:t>
            </m:r>
          </m:sup>
        </m:sSubSup>
        <m:sSup>
          <m:sSupPr>
            <m:ctrlPr>
              <w:rPr>
                <w:rFonts w:ascii="Cambria Math" w:eastAsiaTheme="minorEastAsia" w:hAnsi="Cambria Math"/>
                <w:i/>
                <w:lang w:val="es-UY"/>
              </w:rPr>
            </m:ctrlPr>
          </m:sSupPr>
          <m:e>
            <m:r>
              <m:rPr>
                <m:sty m:val="p"/>
              </m:rPr>
              <w:rPr>
                <w:rFonts w:ascii="Cambria Math" w:eastAsiaTheme="minorEastAsia" w:hAnsi="Cambria Math"/>
                <w:lang w:val="es-UY"/>
              </w:rPr>
              <m:t>∇</m:t>
            </m:r>
          </m:e>
          <m:sup>
            <m:r>
              <w:rPr>
                <w:rFonts w:ascii="Cambria Math" w:eastAsiaTheme="minorEastAsia" w:hAnsi="Cambria Math"/>
                <w:lang w:val="es-UY"/>
              </w:rPr>
              <m:t>2</m:t>
            </m:r>
          </m:sup>
        </m:sSup>
        <m:r>
          <w:rPr>
            <w:rFonts w:ascii="Cambria Math" w:eastAsiaTheme="minorEastAsia" w:hAnsi="Cambria Math"/>
            <w:lang w:val="es-UY"/>
          </w:rPr>
          <m:t>h,</m:t>
        </m:r>
      </m:oMath>
      <w:r>
        <w:rPr>
          <w:rFonts w:eastAsiaTheme="minorEastAsia"/>
          <w:lang w:val="es-UY"/>
        </w:rPr>
        <w:tab/>
      </w:r>
      <w:r>
        <w:rPr>
          <w:rFonts w:eastAsiaTheme="minorEastAsia"/>
          <w:lang w:val="es-UY"/>
        </w:rPr>
        <w:tab/>
        <w:t>(43)</w:t>
      </w:r>
    </w:p>
    <w:p w14:paraId="12F8CACA" w14:textId="77777777" w:rsidR="00F93FB3" w:rsidRDefault="00F93FB3" w:rsidP="00F93FB3">
      <w:pPr>
        <w:jc w:val="both"/>
        <w:rPr>
          <w:rFonts w:eastAsiaTheme="minorEastAsia"/>
          <w:lang w:val="es-UY"/>
        </w:rPr>
      </w:pPr>
      <w:r>
        <w:rPr>
          <w:rFonts w:eastAsiaTheme="minorEastAsia"/>
          <w:lang w:val="es-UY"/>
        </w:rPr>
        <w:lastRenderedPageBreak/>
        <w:t>donde la velocidad de propagación en el modo baroclínico está dada por</w:t>
      </w:r>
    </w:p>
    <w:p w14:paraId="6D886C50" w14:textId="77777777" w:rsidR="00F93FB3" w:rsidRPr="004B0BA8" w:rsidRDefault="00F93FB3" w:rsidP="00F93FB3">
      <w:pPr>
        <w:jc w:val="center"/>
        <w:rPr>
          <w:rFonts w:eastAsiaTheme="minorEastAsia"/>
          <w:lang w:val="es-UY"/>
        </w:rPr>
      </w:pPr>
      <m:oMath>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1</m:t>
            </m:r>
          </m:sub>
          <m:sup>
            <m:r>
              <w:rPr>
                <w:rFonts w:ascii="Cambria Math" w:eastAsiaTheme="minorEastAsia" w:hAnsi="Cambria Math"/>
                <w:lang w:val="es-UY"/>
              </w:rPr>
              <m:t>2</m:t>
            </m:r>
          </m:sup>
        </m:sSub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num>
          <m:den>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den>
        </m:f>
        <m:r>
          <w:rPr>
            <w:rFonts w:ascii="Cambria Math" w:eastAsiaTheme="minorEastAsia" w:hAnsi="Cambria Math"/>
            <w:lang w:val="es-UY"/>
          </w:rPr>
          <m:t>.</m:t>
        </m:r>
      </m:oMath>
      <w:r>
        <w:rPr>
          <w:rFonts w:eastAsiaTheme="minorEastAsia"/>
          <w:lang w:val="es-UY"/>
        </w:rPr>
        <w:tab/>
      </w:r>
      <w:r>
        <w:rPr>
          <w:rFonts w:eastAsiaTheme="minorEastAsia"/>
          <w:lang w:val="es-UY"/>
        </w:rPr>
        <w:tab/>
        <w:t>(44)</w:t>
      </w:r>
    </w:p>
    <w:p w14:paraId="25B03D76" w14:textId="77777777" w:rsidR="00F93FB3" w:rsidRDefault="00F93FB3" w:rsidP="00F93FB3">
      <w:pPr>
        <w:jc w:val="both"/>
        <w:rPr>
          <w:rFonts w:eastAsiaTheme="minorEastAsia"/>
          <w:lang w:val="es-UY"/>
        </w:rPr>
      </w:pPr>
      <w:r>
        <w:rPr>
          <w:rFonts w:eastAsiaTheme="minorEastAsia"/>
          <w:lang w:val="es-UY"/>
        </w:rPr>
        <w:t xml:space="preserve">Este es el mismo valor que el dado por (34) cuando  </w:t>
      </w:r>
      <m:oMath>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g</m:t>
            </m:r>
          </m:den>
        </m:f>
        <m:r>
          <w:rPr>
            <w:rFonts w:ascii="Cambria Math" w:eastAsiaTheme="minorEastAsia" w:hAnsi="Cambria Math"/>
            <w:lang w:val="es-UY"/>
          </w:rPr>
          <m:t>→0</m:t>
        </m:r>
      </m:oMath>
      <w:r>
        <w:rPr>
          <w:rFonts w:eastAsiaTheme="minorEastAsia"/>
          <w:lang w:val="es-UY"/>
        </w:rPr>
        <w:t>. Una forma alternativa de la ecuación anterior es</w:t>
      </w:r>
    </w:p>
    <w:p w14:paraId="7532B034" w14:textId="77777777" w:rsidR="00F93FB3" w:rsidRPr="00AA7956" w:rsidRDefault="00F93FB3" w:rsidP="00F93FB3">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e</m:t>
                </m:r>
              </m:sub>
            </m:sSub>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g</m:t>
            </m:r>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den>
        </m:f>
      </m:oMath>
      <w:r>
        <w:rPr>
          <w:rFonts w:eastAsiaTheme="minorEastAsia"/>
          <w:lang w:val="es-UY"/>
        </w:rPr>
        <w:tab/>
        <w:t>(45)</w:t>
      </w:r>
    </w:p>
    <w:p w14:paraId="0A21CAF9" w14:textId="2DFE1BD0" w:rsidR="00A27A81" w:rsidRPr="00F93FB3" w:rsidRDefault="00F93FB3" w:rsidP="00A71CB9">
      <w:pPr>
        <w:jc w:val="both"/>
        <w:rPr>
          <w:rFonts w:eastAsiaTheme="minorEastAsia"/>
          <w:lang w:val="es-UY"/>
        </w:rPr>
      </w:pPr>
      <w:r>
        <w:rPr>
          <w:rFonts w:eastAsiaTheme="minorEastAsia"/>
          <w:lang w:val="es-UY"/>
        </w:rPr>
        <w:t xml:space="preserve">para la profundidad equivalente </w:t>
      </w:r>
      <m:oMath>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e</m:t>
            </m:r>
          </m:sub>
        </m:sSub>
        <m:r>
          <w:rPr>
            <w:rFonts w:ascii="Cambria Math" w:eastAsiaTheme="minorEastAsia" w:hAnsi="Cambria Math"/>
            <w:lang w:val="es-UY"/>
          </w:rPr>
          <m:t>=</m:t>
        </m:r>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c</m:t>
                </m:r>
              </m:e>
              <m:sub>
                <m:r>
                  <w:rPr>
                    <w:rFonts w:ascii="Cambria Math" w:eastAsiaTheme="minorEastAsia" w:hAnsi="Cambria Math"/>
                    <w:lang w:val="es-UY"/>
                  </w:rPr>
                  <m:t>1</m:t>
                </m:r>
              </m:sub>
              <m:sup>
                <m:r>
                  <w:rPr>
                    <w:rFonts w:ascii="Cambria Math" w:eastAsiaTheme="minorEastAsia" w:hAnsi="Cambria Math"/>
                    <w:lang w:val="es-UY"/>
                  </w:rPr>
                  <m:t>2</m:t>
                </m:r>
              </m:sup>
            </m:sSubSup>
          </m:num>
          <m:den>
            <m:r>
              <w:rPr>
                <w:rFonts w:ascii="Cambria Math" w:eastAsiaTheme="minorEastAsia" w:hAnsi="Cambria Math"/>
                <w:lang w:val="es-UY"/>
              </w:rPr>
              <m:t>g</m:t>
            </m:r>
          </m:den>
        </m:f>
      </m:oMath>
      <w:r>
        <w:rPr>
          <w:rFonts w:eastAsiaTheme="minorEastAsia"/>
          <w:lang w:val="es-UY"/>
        </w:rPr>
        <w:t xml:space="preserve">. Para valores oceánicos típicos de </w:t>
      </w:r>
      <m:oMath>
        <m:r>
          <w:rPr>
            <w:rFonts w:ascii="Cambria Math" w:eastAsiaTheme="minorEastAsia" w:hAnsi="Cambria Math"/>
            <w:lang w:val="es-UY"/>
          </w:rPr>
          <m:t>g'=0.03 m/</m:t>
        </m:r>
        <m:sSup>
          <m:sSupPr>
            <m:ctrlPr>
              <w:rPr>
                <w:rFonts w:ascii="Cambria Math" w:eastAsiaTheme="minorEastAsia" w:hAnsi="Cambria Math"/>
                <w:i/>
                <w:lang w:val="es-UY"/>
              </w:rPr>
            </m:ctrlPr>
          </m:sSupPr>
          <m:e>
            <m:r>
              <w:rPr>
                <w:rFonts w:ascii="Cambria Math" w:eastAsiaTheme="minorEastAsia" w:hAnsi="Cambria Math"/>
                <w:lang w:val="es-UY"/>
              </w:rPr>
              <m:t>s</m:t>
            </m:r>
          </m:e>
          <m:sup>
            <m:r>
              <w:rPr>
                <w:rFonts w:ascii="Cambria Math" w:eastAsiaTheme="minorEastAsia" w:hAnsi="Cambria Math"/>
                <w:lang w:val="es-UY"/>
              </w:rPr>
              <m:t>2</m:t>
            </m:r>
          </m:sup>
        </m:sSup>
      </m:oMath>
      <w:r>
        <w:rPr>
          <w:rFonts w:eastAsiaTheme="minorEastAsia"/>
          <w:lang w:val="es-UY"/>
        </w:rPr>
        <w:t xml:space="preserve">, </w:t>
      </w:r>
      <m:oMath>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1</m:t>
            </m:r>
          </m:sub>
        </m:sSub>
        <m:r>
          <w:rPr>
            <w:rFonts w:ascii="Cambria Math" w:eastAsiaTheme="minorEastAsia" w:hAnsi="Cambria Math"/>
            <w:lang w:val="es-UY"/>
          </w:rPr>
          <m:t>=400 m</m:t>
        </m:r>
      </m:oMath>
      <w:r>
        <w:rPr>
          <w:rFonts w:eastAsiaTheme="minorEastAsia"/>
          <w:lang w:val="es-UY"/>
        </w:rPr>
        <w:t xml:space="preserve">, </w:t>
      </w:r>
      <m:oMath>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2</m:t>
            </m:r>
          </m:sub>
        </m:sSub>
        <m:r>
          <w:rPr>
            <w:rFonts w:ascii="Cambria Math" w:eastAsiaTheme="minorEastAsia" w:hAnsi="Cambria Math"/>
            <w:lang w:val="es-UY"/>
          </w:rPr>
          <m:t>=4000 m</m:t>
        </m:r>
      </m:oMath>
      <w:r>
        <w:rPr>
          <w:rFonts w:eastAsiaTheme="minorEastAsia"/>
          <w:lang w:val="es-UY"/>
        </w:rPr>
        <w:t xml:space="preserve">, se encuentra que </w:t>
      </w:r>
      <m:oMath>
        <m:sSub>
          <m:sSubPr>
            <m:ctrlPr>
              <w:rPr>
                <w:rFonts w:ascii="Cambria Math" w:eastAsiaTheme="minorEastAsia" w:hAnsi="Cambria Math"/>
                <w:i/>
                <w:lang w:val="es-UY"/>
              </w:rPr>
            </m:ctrlPr>
          </m:sSubPr>
          <m:e>
            <m:r>
              <w:rPr>
                <w:rFonts w:ascii="Cambria Math" w:eastAsiaTheme="minorEastAsia" w:hAnsi="Cambria Math"/>
                <w:lang w:val="es-UY"/>
              </w:rPr>
              <m:t>H</m:t>
            </m:r>
          </m:e>
          <m:sub>
            <m:r>
              <w:rPr>
                <w:rFonts w:ascii="Cambria Math" w:eastAsiaTheme="minorEastAsia" w:hAnsi="Cambria Math"/>
                <w:lang w:val="es-UY"/>
              </w:rPr>
              <m:t>e</m:t>
            </m:r>
          </m:sub>
        </m:sSub>
        <m:r>
          <w:rPr>
            <w:rFonts w:ascii="Cambria Math" w:eastAsiaTheme="minorEastAsia" w:hAnsi="Cambria Math"/>
            <w:lang w:val="es-UY"/>
          </w:rPr>
          <m:t>≈1 m</m:t>
        </m:r>
      </m:oMath>
      <w:r>
        <w:rPr>
          <w:rFonts w:eastAsiaTheme="minorEastAsia"/>
          <w:lang w:val="es-UY"/>
        </w:rPr>
        <w:t>.</w:t>
      </w:r>
    </w:p>
    <w:p w14:paraId="2EBC50B0" w14:textId="77777777" w:rsidR="00C55EE3" w:rsidRPr="005F761E" w:rsidRDefault="005F761E" w:rsidP="00A71CB9">
      <w:pPr>
        <w:jc w:val="both"/>
        <w:rPr>
          <w:rFonts w:eastAsiaTheme="minorEastAsia"/>
          <w:b/>
          <w:noProof/>
          <w:lang w:val="es-UY"/>
        </w:rPr>
      </w:pPr>
      <w:r w:rsidRPr="005F761E">
        <w:rPr>
          <w:rFonts w:eastAsiaTheme="minorEastAsia"/>
          <w:b/>
          <w:noProof/>
          <w:lang w:val="es-UY"/>
        </w:rPr>
        <w:t>Modelo</w:t>
      </w:r>
    </w:p>
    <w:p w14:paraId="09704D27" w14:textId="77777777" w:rsidR="005F761E" w:rsidRDefault="00264CE2" w:rsidP="00A71CB9">
      <w:pPr>
        <w:jc w:val="both"/>
        <w:rPr>
          <w:rFonts w:eastAsiaTheme="minorEastAsia"/>
          <w:noProof/>
          <w:lang w:val="es-UY"/>
        </w:rPr>
      </w:pPr>
      <w:r>
        <w:rPr>
          <w:rFonts w:eastAsiaTheme="minorEastAsia"/>
          <w:noProof/>
          <w:lang w:val="es-UY"/>
        </w:rPr>
        <w:t>En la figura 1 está</w:t>
      </w:r>
      <w:r w:rsidR="005F761E">
        <w:rPr>
          <w:rFonts w:eastAsiaTheme="minorEastAsia"/>
          <w:noProof/>
          <w:lang w:val="es-UY"/>
        </w:rPr>
        <w:t xml:space="preserve"> representada la cuenca del Atlántico ecuatorial, que se extiende aproximadamente 5000 km zonalmente y 1500 km a cada lado del ecuador.</w:t>
      </w:r>
      <w:r>
        <w:rPr>
          <w:rFonts w:eastAsiaTheme="minorEastAsia"/>
          <w:noProof/>
          <w:lang w:val="es-UY"/>
        </w:rPr>
        <w:t xml:space="preserve"> </w:t>
      </w:r>
      <w:r w:rsidR="005F761E">
        <w:rPr>
          <w:rFonts w:eastAsiaTheme="minorEastAsia"/>
          <w:noProof/>
          <w:lang w:val="es-UY"/>
        </w:rPr>
        <w:t>La frontera este-oeste que representa la frontera norte del Golfo de Guinea se extiende 2000 km hacia el oeste de la frontera este, y está localizada 500 km al norte de ecuador.</w:t>
      </w:r>
    </w:p>
    <w:p w14:paraId="344C8325" w14:textId="127D9E3E" w:rsidR="00664C8A" w:rsidRDefault="0033190C" w:rsidP="00A71CB9">
      <w:pPr>
        <w:jc w:val="both"/>
        <w:rPr>
          <w:rFonts w:eastAsiaTheme="minorEastAsia"/>
          <w:noProof/>
          <w:lang w:val="es-UY"/>
        </w:rPr>
      </w:pPr>
      <w:r>
        <w:rPr>
          <w:rFonts w:eastAsiaTheme="minorEastAsia"/>
          <w:noProof/>
          <w:lang w:val="es-UY"/>
        </w:rPr>
        <w:t>Se plantea un modelo</w:t>
      </w:r>
      <w:r w:rsidR="00664C8A">
        <w:rPr>
          <w:rFonts w:eastAsiaTheme="minorEastAsia"/>
          <w:noProof/>
          <w:lang w:val="es-UY"/>
        </w:rPr>
        <w:t xml:space="preserve"> de aguas someras</w:t>
      </w:r>
      <w:r w:rsidR="0022255B">
        <w:rPr>
          <w:rFonts w:eastAsiaTheme="minorEastAsia"/>
          <w:noProof/>
          <w:lang w:val="es-UY"/>
        </w:rPr>
        <w:t xml:space="preserve"> </w:t>
      </w:r>
      <w:r w:rsidR="00845D32">
        <w:rPr>
          <w:rFonts w:eastAsiaTheme="minorEastAsia"/>
          <w:noProof/>
          <w:lang w:val="es-UY"/>
        </w:rPr>
        <w:t>(los subíndices 1 y 2 hacen referencia a las capas superior e inferior respectivamente)</w:t>
      </w:r>
      <w:r>
        <w:rPr>
          <w:rFonts w:eastAsiaTheme="minorEastAsia"/>
          <w:noProof/>
          <w:lang w:val="es-UY"/>
        </w:rPr>
        <w:t>,</w:t>
      </w:r>
      <w:r w:rsidR="0022255B">
        <w:rPr>
          <w:rFonts w:eastAsiaTheme="minorEastAsia"/>
          <w:noProof/>
          <w:lang w:val="es-UY"/>
        </w:rPr>
        <w:t xml:space="preserve"> para un flujo de dos capas, lineal y no viscoso. El</w:t>
      </w:r>
      <w:r>
        <w:rPr>
          <w:rFonts w:eastAsiaTheme="minorEastAsia"/>
          <w:noProof/>
          <w:lang w:val="es-UY"/>
        </w:rPr>
        <w:t xml:space="preserve"> </w:t>
      </w:r>
      <w:r w:rsidR="0022255B">
        <w:rPr>
          <w:rFonts w:eastAsiaTheme="minorEastAsia"/>
          <w:noProof/>
          <w:lang w:val="es-UY"/>
        </w:rPr>
        <w:t>fluido es hidrostático, y</w:t>
      </w:r>
      <w:r>
        <w:rPr>
          <w:rFonts w:eastAsiaTheme="minorEastAsia"/>
          <w:noProof/>
          <w:lang w:val="es-UY"/>
        </w:rPr>
        <w:t xml:space="preserve"> la capa más baja se ajusta de manera que </w:t>
      </w:r>
      <m:oMath>
        <m:r>
          <m:rPr>
            <m:sty m:val="p"/>
          </m:rPr>
          <w:rPr>
            <w:rFonts w:ascii="Cambria Math" w:eastAsiaTheme="minorEastAsia" w:hAnsi="Cambria Math"/>
            <w:noProof/>
            <w:lang w:val="es-UY"/>
          </w:rPr>
          <m:t>∇</m:t>
        </m:r>
        <m:sSub>
          <m:sSubPr>
            <m:ctrlPr>
              <w:rPr>
                <w:rFonts w:ascii="Cambria Math" w:eastAsiaTheme="minorEastAsia" w:hAnsi="Cambria Math"/>
                <w:i/>
                <w:noProof/>
                <w:lang w:val="es-UY"/>
              </w:rPr>
            </m:ctrlPr>
          </m:sSubPr>
          <m:e>
            <m:r>
              <w:rPr>
                <w:rFonts w:ascii="Cambria Math" w:eastAsiaTheme="minorEastAsia" w:hAnsi="Cambria Math"/>
                <w:noProof/>
                <w:lang w:val="es-UY"/>
              </w:rPr>
              <m:t>P</m:t>
            </m:r>
          </m:e>
          <m:sub>
            <m:r>
              <w:rPr>
                <w:rFonts w:ascii="Cambria Math" w:eastAsiaTheme="minorEastAsia" w:hAnsi="Cambria Math"/>
                <w:noProof/>
                <w:lang w:val="es-UY"/>
              </w:rPr>
              <m:t>2</m:t>
            </m:r>
          </m:sub>
        </m:sSub>
        <m:r>
          <w:rPr>
            <w:rFonts w:ascii="Cambria Math" w:eastAsiaTheme="minorEastAsia" w:hAnsi="Cambria Math"/>
            <w:noProof/>
            <w:lang w:val="es-UY"/>
          </w:rPr>
          <m:t>=0</m:t>
        </m:r>
      </m:oMath>
      <w:r w:rsidR="0022255B">
        <w:rPr>
          <w:rFonts w:eastAsiaTheme="minorEastAsia"/>
          <w:noProof/>
          <w:lang w:val="es-UY"/>
        </w:rPr>
        <w:t>. Se supone que e</w:t>
      </w:r>
      <w:r>
        <w:rPr>
          <w:rFonts w:eastAsiaTheme="minorEastAsia"/>
          <w:noProof/>
          <w:lang w:val="es-UY"/>
        </w:rPr>
        <w:t>l fondo del océano es plano</w:t>
      </w:r>
      <w:r w:rsidR="00A0630A">
        <w:rPr>
          <w:rFonts w:eastAsiaTheme="minorEastAsia"/>
          <w:noProof/>
          <w:lang w:val="es-UY"/>
        </w:rPr>
        <w:t xml:space="preserve"> y que la gravedad reducida se define como</w:t>
      </w:r>
      <w:ins w:id="0" w:author="Paulina Tedesco" w:date="2017-12-01T22:58:00Z">
        <w:r w:rsidR="004D6FE2">
          <w:rPr>
            <w:rFonts w:eastAsiaTheme="minorEastAsia"/>
            <w:noProof/>
            <w:lang w:val="es-UY"/>
          </w:rPr>
          <w:t xml:space="preserve"> antes</w:t>
        </w:r>
      </w:ins>
      <w:r>
        <w:rPr>
          <w:rFonts w:eastAsiaTheme="minorEastAsia"/>
          <w:noProof/>
          <w:lang w:val="es-UY"/>
        </w:rPr>
        <w:t xml:space="preserve"> </w:t>
      </w:r>
      <m:oMath>
        <m:sSup>
          <m:sSupPr>
            <m:ctrlPr>
              <w:rPr>
                <w:rFonts w:ascii="Cambria Math" w:eastAsiaTheme="minorEastAsia" w:hAnsi="Cambria Math"/>
                <w:i/>
                <w:noProof/>
                <w:lang w:val="es-UY"/>
              </w:rPr>
            </m:ctrlPr>
          </m:sSupPr>
          <m:e>
            <m:r>
              <w:rPr>
                <w:rFonts w:ascii="Cambria Math" w:eastAsiaTheme="minorEastAsia" w:hAnsi="Cambria Math"/>
                <w:noProof/>
                <w:lang w:val="es-UY"/>
              </w:rPr>
              <m:t>g</m:t>
            </m:r>
          </m:e>
          <m:sup>
            <m:r>
              <w:rPr>
                <w:rFonts w:ascii="Cambria Math" w:eastAsiaTheme="minorEastAsia" w:hAnsi="Cambria Math"/>
                <w:noProof/>
                <w:lang w:val="es-UY"/>
              </w:rPr>
              <m:t>'</m:t>
            </m:r>
          </m:sup>
        </m:sSup>
        <m:r>
          <w:rPr>
            <w:rFonts w:ascii="Cambria Math" w:eastAsiaTheme="minorEastAsia" w:hAnsi="Cambria Math"/>
            <w:noProof/>
            <w:lang w:val="es-UY"/>
          </w:rPr>
          <m:t>=g(</m:t>
        </m:r>
        <m:sSub>
          <m:sSubPr>
            <m:ctrlPr>
              <w:rPr>
                <w:rFonts w:ascii="Cambria Math" w:eastAsiaTheme="minorEastAsia" w:hAnsi="Cambria Math"/>
                <w:i/>
                <w:noProof/>
                <w:lang w:val="es-UY"/>
              </w:rPr>
            </m:ctrlPr>
          </m:sSubPr>
          <m:e>
            <m:r>
              <w:rPr>
                <w:rFonts w:ascii="Cambria Math" w:eastAsiaTheme="minorEastAsia" w:hAnsi="Cambria Math"/>
                <w:noProof/>
                <w:lang w:val="es-UY"/>
              </w:rPr>
              <m:t>ρ</m:t>
            </m:r>
          </m:e>
          <m:sub>
            <m:r>
              <w:rPr>
                <w:rFonts w:ascii="Cambria Math" w:eastAsiaTheme="minorEastAsia" w:hAnsi="Cambria Math"/>
                <w:noProof/>
                <w:lang w:val="es-UY"/>
              </w:rPr>
              <m:t>2</m:t>
            </m:r>
          </m:sub>
        </m:sSub>
        <m:r>
          <w:rPr>
            <w:rFonts w:ascii="Cambria Math" w:eastAsiaTheme="minorEastAsia" w:hAnsi="Cambria Math"/>
            <w:noProof/>
            <w:lang w:val="es-UY"/>
          </w:rPr>
          <m:t>-</m:t>
        </m:r>
        <m:sSub>
          <m:sSubPr>
            <m:ctrlPr>
              <w:rPr>
                <w:rFonts w:ascii="Cambria Math" w:eastAsiaTheme="minorEastAsia" w:hAnsi="Cambria Math"/>
                <w:i/>
                <w:noProof/>
                <w:lang w:val="es-UY"/>
              </w:rPr>
            </m:ctrlPr>
          </m:sSubPr>
          <m:e>
            <m:r>
              <w:rPr>
                <w:rFonts w:ascii="Cambria Math" w:eastAsiaTheme="minorEastAsia" w:hAnsi="Cambria Math"/>
                <w:noProof/>
                <w:lang w:val="es-UY"/>
              </w:rPr>
              <m:t>ρ</m:t>
            </m:r>
          </m:e>
          <m:sub>
            <m:r>
              <w:rPr>
                <w:rFonts w:ascii="Cambria Math" w:eastAsiaTheme="minorEastAsia" w:hAnsi="Cambria Math"/>
                <w:noProof/>
                <w:lang w:val="es-UY"/>
              </w:rPr>
              <m:t>1</m:t>
            </m:r>
          </m:sub>
        </m:sSub>
        <m:r>
          <w:rPr>
            <w:rFonts w:ascii="Cambria Math" w:eastAsiaTheme="minorEastAsia" w:hAnsi="Cambria Math"/>
            <w:noProof/>
            <w:lang w:val="es-UY"/>
          </w:rPr>
          <m:t>)/</m:t>
        </m:r>
        <m:sSub>
          <m:sSubPr>
            <m:ctrlPr>
              <w:rPr>
                <w:rFonts w:ascii="Cambria Math" w:eastAsiaTheme="minorEastAsia" w:hAnsi="Cambria Math"/>
                <w:i/>
                <w:noProof/>
                <w:lang w:val="es-UY"/>
              </w:rPr>
            </m:ctrlPr>
          </m:sSubPr>
          <m:e>
            <m:r>
              <w:rPr>
                <w:rFonts w:ascii="Cambria Math" w:eastAsiaTheme="minorEastAsia" w:hAnsi="Cambria Math"/>
                <w:noProof/>
                <w:lang w:val="es-UY"/>
              </w:rPr>
              <m:t>ρ</m:t>
            </m:r>
          </m:e>
          <m:sub>
            <m:r>
              <w:rPr>
                <w:rFonts w:ascii="Cambria Math" w:eastAsiaTheme="minorEastAsia" w:hAnsi="Cambria Math"/>
                <w:noProof/>
                <w:lang w:val="es-UY"/>
              </w:rPr>
              <m:t>2</m:t>
            </m:r>
          </m:sub>
        </m:sSub>
      </m:oMath>
      <w:r w:rsidR="00845D32">
        <w:rPr>
          <w:rFonts w:eastAsiaTheme="minorEastAsia"/>
          <w:noProof/>
          <w:lang w:val="es-UY"/>
        </w:rPr>
        <w:t>.</w:t>
      </w:r>
      <w:r w:rsidR="00A0630A">
        <w:rPr>
          <w:rFonts w:eastAsiaTheme="minorEastAsia"/>
          <w:noProof/>
          <w:lang w:val="es-UY"/>
        </w:rPr>
        <w:t xml:space="preserve"> Bajo estas condiciones, l</w:t>
      </w:r>
      <w:r w:rsidR="00664C8A">
        <w:rPr>
          <w:rFonts w:eastAsiaTheme="minorEastAsia"/>
          <w:noProof/>
          <w:lang w:val="es-UY"/>
        </w:rPr>
        <w:t xml:space="preserve">as ecuaciones </w:t>
      </w:r>
      <w:r w:rsidR="00A0630A">
        <w:rPr>
          <w:rFonts w:eastAsiaTheme="minorEastAsia"/>
          <w:noProof/>
          <w:lang w:val="es-UY"/>
        </w:rPr>
        <w:t>son</w:t>
      </w:r>
    </w:p>
    <w:p w14:paraId="76500232" w14:textId="77777777" w:rsidR="00664C8A" w:rsidRPr="00664C8A" w:rsidRDefault="00A27A81" w:rsidP="005460C2">
      <w:pPr>
        <w:jc w:val="center"/>
        <w:rPr>
          <w:rFonts w:eastAsiaTheme="minorEastAsia"/>
          <w:noProof/>
          <w:lang w:val="es-UY"/>
        </w:rPr>
      </w:pPr>
      <m:oMath>
        <m:sSub>
          <m:sSubPr>
            <m:ctrlPr>
              <w:rPr>
                <w:rFonts w:ascii="Cambria Math" w:eastAsiaTheme="minorEastAsia" w:hAnsi="Cambria Math"/>
                <w:i/>
                <w:noProof/>
                <w:lang w:val="es-UY"/>
              </w:rPr>
            </m:ctrlPr>
          </m:sSubPr>
          <m:e>
            <m:r>
              <w:rPr>
                <w:rFonts w:ascii="Cambria Math" w:eastAsiaTheme="minorEastAsia" w:hAnsi="Cambria Math"/>
                <w:noProof/>
                <w:lang w:val="es-UY"/>
              </w:rPr>
              <m:t>u</m:t>
            </m:r>
          </m:e>
          <m:sub>
            <m:r>
              <w:rPr>
                <w:rFonts w:ascii="Cambria Math" w:eastAsiaTheme="minorEastAsia" w:hAnsi="Cambria Math"/>
                <w:noProof/>
                <w:lang w:val="es-UY"/>
              </w:rPr>
              <m:t>t</m:t>
            </m:r>
          </m:sub>
        </m:sSub>
        <m:r>
          <w:rPr>
            <w:rFonts w:ascii="Cambria Math" w:eastAsiaTheme="minorEastAsia" w:hAnsi="Cambria Math"/>
            <w:noProof/>
            <w:lang w:val="es-UY"/>
          </w:rPr>
          <m:t>-βyv+</m:t>
        </m:r>
        <m:sSup>
          <m:sSupPr>
            <m:ctrlPr>
              <w:rPr>
                <w:rFonts w:ascii="Cambria Math" w:eastAsiaTheme="minorEastAsia" w:hAnsi="Cambria Math"/>
                <w:i/>
                <w:noProof/>
                <w:lang w:val="es-UY"/>
              </w:rPr>
            </m:ctrlPr>
          </m:sSupPr>
          <m:e>
            <m:r>
              <w:rPr>
                <w:rFonts w:ascii="Cambria Math" w:eastAsiaTheme="minorEastAsia" w:hAnsi="Cambria Math"/>
                <w:noProof/>
                <w:lang w:val="es-UY"/>
              </w:rPr>
              <m:t>g</m:t>
            </m:r>
          </m:e>
          <m:sup>
            <m:r>
              <w:rPr>
                <w:rFonts w:ascii="Cambria Math" w:eastAsiaTheme="minorEastAsia" w:hAnsi="Cambria Math"/>
                <w:noProof/>
                <w:lang w:val="es-UY"/>
              </w:rPr>
              <m:t>'</m:t>
            </m:r>
          </m:sup>
        </m:sSup>
        <m:sSub>
          <m:sSubPr>
            <m:ctrlPr>
              <w:rPr>
                <w:rFonts w:ascii="Cambria Math" w:eastAsiaTheme="minorEastAsia" w:hAnsi="Cambria Math"/>
                <w:i/>
                <w:noProof/>
                <w:lang w:val="es-UY"/>
              </w:rPr>
            </m:ctrlPr>
          </m:sSubPr>
          <m:e>
            <m:r>
              <w:rPr>
                <w:rFonts w:ascii="Cambria Math" w:eastAsiaTheme="minorEastAsia" w:hAnsi="Cambria Math"/>
                <w:noProof/>
                <w:lang w:val="es-UY"/>
              </w:rPr>
              <m:t>h</m:t>
            </m:r>
          </m:e>
          <m:sub>
            <m:r>
              <w:rPr>
                <w:rFonts w:ascii="Cambria Math" w:eastAsiaTheme="minorEastAsia" w:hAnsi="Cambria Math"/>
                <w:noProof/>
                <w:lang w:val="es-UY"/>
              </w:rPr>
              <m:t>x</m:t>
            </m:r>
          </m:sub>
        </m:sSub>
        <m:r>
          <w:rPr>
            <w:rFonts w:ascii="Cambria Math" w:eastAsiaTheme="minorEastAsia" w:hAnsi="Cambria Math"/>
            <w:noProof/>
            <w:lang w:val="es-UY"/>
          </w:rPr>
          <m:t>=</m:t>
        </m:r>
        <m:f>
          <m:fPr>
            <m:ctrlPr>
              <w:rPr>
                <w:rFonts w:ascii="Cambria Math" w:eastAsiaTheme="minorEastAsia" w:hAnsi="Cambria Math"/>
                <w:i/>
                <w:noProof/>
                <w:lang w:val="es-UY"/>
              </w:rPr>
            </m:ctrlPr>
          </m:fPr>
          <m:num>
            <m:sSup>
              <m:sSupPr>
                <m:ctrlPr>
                  <w:rPr>
                    <w:rFonts w:ascii="Cambria Math" w:eastAsiaTheme="minorEastAsia" w:hAnsi="Cambria Math"/>
                    <w:i/>
                    <w:noProof/>
                    <w:lang w:val="es-UY"/>
                  </w:rPr>
                </m:ctrlPr>
              </m:sSupPr>
              <m:e>
                <m:r>
                  <w:rPr>
                    <w:rFonts w:ascii="Cambria Math" w:eastAsiaTheme="minorEastAsia" w:hAnsi="Cambria Math"/>
                    <w:noProof/>
                    <w:lang w:val="es-UY"/>
                  </w:rPr>
                  <m:t>τ</m:t>
                </m:r>
              </m:e>
              <m:sup>
                <m:r>
                  <w:rPr>
                    <w:rFonts w:ascii="Cambria Math" w:eastAsiaTheme="minorEastAsia" w:hAnsi="Cambria Math"/>
                    <w:noProof/>
                    <w:lang w:val="es-UY"/>
                  </w:rPr>
                  <m:t>x</m:t>
                </m:r>
              </m:sup>
            </m:sSup>
          </m:num>
          <m:den>
            <m:r>
              <w:rPr>
                <w:rFonts w:ascii="Cambria Math" w:eastAsiaTheme="minorEastAsia" w:hAnsi="Cambria Math"/>
                <w:noProof/>
                <w:lang w:val="es-UY"/>
              </w:rPr>
              <m:t>ρH</m:t>
            </m:r>
          </m:den>
        </m:f>
        <m:r>
          <w:rPr>
            <w:rFonts w:ascii="Cambria Math" w:eastAsiaTheme="minorEastAsia" w:hAnsi="Cambria Math"/>
            <w:noProof/>
            <w:lang w:val="es-UY"/>
          </w:rPr>
          <m:t xml:space="preserve">, </m:t>
        </m:r>
      </m:oMath>
      <w:r w:rsidR="005460C2">
        <w:rPr>
          <w:rFonts w:eastAsiaTheme="minorEastAsia"/>
          <w:noProof/>
          <w:lang w:val="es-UY"/>
        </w:rPr>
        <w:tab/>
      </w:r>
      <w:r w:rsidR="005460C2">
        <w:rPr>
          <w:rFonts w:eastAsiaTheme="minorEastAsia"/>
          <w:noProof/>
          <w:lang w:val="es-UY"/>
        </w:rPr>
        <w:tab/>
      </w:r>
      <w:r w:rsidR="005460C2">
        <w:rPr>
          <w:rFonts w:eastAsiaTheme="minorEastAsia"/>
          <w:noProof/>
          <w:lang w:val="es-UY"/>
        </w:rPr>
        <w:tab/>
        <w:t>(1a)</w:t>
      </w:r>
    </w:p>
    <w:p w14:paraId="76713D9C" w14:textId="77777777" w:rsidR="00664C8A" w:rsidRPr="00664C8A" w:rsidRDefault="00A27A81" w:rsidP="005460C2">
      <w:pPr>
        <w:jc w:val="center"/>
        <w:rPr>
          <w:rFonts w:eastAsiaTheme="minorEastAsia"/>
          <w:noProof/>
          <w:lang w:val="es-UY"/>
        </w:rPr>
      </w:pPr>
      <m:oMath>
        <m:sSub>
          <m:sSubPr>
            <m:ctrlPr>
              <w:rPr>
                <w:rFonts w:ascii="Cambria Math" w:eastAsiaTheme="minorEastAsia" w:hAnsi="Cambria Math"/>
                <w:i/>
                <w:noProof/>
                <w:lang w:val="es-UY"/>
              </w:rPr>
            </m:ctrlPr>
          </m:sSubPr>
          <m:e>
            <m:r>
              <w:rPr>
                <w:rFonts w:ascii="Cambria Math" w:eastAsiaTheme="minorEastAsia" w:hAnsi="Cambria Math"/>
                <w:noProof/>
                <w:lang w:val="es-UY"/>
              </w:rPr>
              <m:t>v</m:t>
            </m:r>
          </m:e>
          <m:sub>
            <m:r>
              <w:rPr>
                <w:rFonts w:ascii="Cambria Math" w:eastAsiaTheme="minorEastAsia" w:hAnsi="Cambria Math"/>
                <w:noProof/>
                <w:lang w:val="es-UY"/>
              </w:rPr>
              <m:t>t</m:t>
            </m:r>
          </m:sub>
        </m:sSub>
        <m:r>
          <w:rPr>
            <w:rFonts w:ascii="Cambria Math" w:eastAsiaTheme="minorEastAsia" w:hAnsi="Cambria Math"/>
            <w:noProof/>
            <w:lang w:val="es-UY"/>
          </w:rPr>
          <m:t>-βyu+</m:t>
        </m:r>
        <m:sSup>
          <m:sSupPr>
            <m:ctrlPr>
              <w:rPr>
                <w:rFonts w:ascii="Cambria Math" w:eastAsiaTheme="minorEastAsia" w:hAnsi="Cambria Math"/>
                <w:i/>
                <w:noProof/>
                <w:lang w:val="es-UY"/>
              </w:rPr>
            </m:ctrlPr>
          </m:sSupPr>
          <m:e>
            <m:r>
              <w:rPr>
                <w:rFonts w:ascii="Cambria Math" w:eastAsiaTheme="minorEastAsia" w:hAnsi="Cambria Math"/>
                <w:noProof/>
                <w:lang w:val="es-UY"/>
              </w:rPr>
              <m:t>g</m:t>
            </m:r>
          </m:e>
          <m:sup>
            <m:r>
              <w:rPr>
                <w:rFonts w:ascii="Cambria Math" w:eastAsiaTheme="minorEastAsia" w:hAnsi="Cambria Math"/>
                <w:noProof/>
                <w:lang w:val="es-UY"/>
              </w:rPr>
              <m:t>'</m:t>
            </m:r>
          </m:sup>
        </m:sSup>
        <m:sSub>
          <m:sSubPr>
            <m:ctrlPr>
              <w:rPr>
                <w:rFonts w:ascii="Cambria Math" w:eastAsiaTheme="minorEastAsia" w:hAnsi="Cambria Math"/>
                <w:i/>
                <w:noProof/>
                <w:lang w:val="es-UY"/>
              </w:rPr>
            </m:ctrlPr>
          </m:sSubPr>
          <m:e>
            <m:r>
              <w:rPr>
                <w:rFonts w:ascii="Cambria Math" w:eastAsiaTheme="minorEastAsia" w:hAnsi="Cambria Math"/>
                <w:noProof/>
                <w:lang w:val="es-UY"/>
              </w:rPr>
              <m:t>h</m:t>
            </m:r>
          </m:e>
          <m:sub>
            <m:r>
              <w:rPr>
                <w:rFonts w:ascii="Cambria Math" w:eastAsiaTheme="minorEastAsia" w:hAnsi="Cambria Math"/>
                <w:noProof/>
                <w:lang w:val="es-UY"/>
              </w:rPr>
              <m:t>y</m:t>
            </m:r>
          </m:sub>
        </m:sSub>
        <m:r>
          <w:rPr>
            <w:rFonts w:ascii="Cambria Math" w:eastAsiaTheme="minorEastAsia" w:hAnsi="Cambria Math"/>
            <w:noProof/>
            <w:lang w:val="es-UY"/>
          </w:rPr>
          <m:t>=</m:t>
        </m:r>
        <m:f>
          <m:fPr>
            <m:ctrlPr>
              <w:rPr>
                <w:rFonts w:ascii="Cambria Math" w:eastAsiaTheme="minorEastAsia" w:hAnsi="Cambria Math"/>
                <w:i/>
                <w:noProof/>
                <w:lang w:val="es-UY"/>
              </w:rPr>
            </m:ctrlPr>
          </m:fPr>
          <m:num>
            <m:sSup>
              <m:sSupPr>
                <m:ctrlPr>
                  <w:rPr>
                    <w:rFonts w:ascii="Cambria Math" w:eastAsiaTheme="minorEastAsia" w:hAnsi="Cambria Math"/>
                    <w:i/>
                    <w:noProof/>
                    <w:lang w:val="es-UY"/>
                  </w:rPr>
                </m:ctrlPr>
              </m:sSupPr>
              <m:e>
                <m:r>
                  <w:rPr>
                    <w:rFonts w:ascii="Cambria Math" w:eastAsiaTheme="minorEastAsia" w:hAnsi="Cambria Math"/>
                    <w:noProof/>
                    <w:lang w:val="es-UY"/>
                  </w:rPr>
                  <m:t>τ</m:t>
                </m:r>
              </m:e>
              <m:sup>
                <m:r>
                  <w:rPr>
                    <w:rFonts w:ascii="Cambria Math" w:eastAsiaTheme="minorEastAsia" w:hAnsi="Cambria Math"/>
                    <w:noProof/>
                    <w:lang w:val="es-UY"/>
                  </w:rPr>
                  <m:t>y</m:t>
                </m:r>
              </m:sup>
            </m:sSup>
          </m:num>
          <m:den>
            <m:r>
              <w:rPr>
                <w:rFonts w:ascii="Cambria Math" w:eastAsiaTheme="minorEastAsia" w:hAnsi="Cambria Math"/>
                <w:noProof/>
                <w:lang w:val="es-UY"/>
              </w:rPr>
              <m:t>ρH</m:t>
            </m:r>
          </m:den>
        </m:f>
        <m:r>
          <w:rPr>
            <w:rFonts w:ascii="Cambria Math" w:eastAsiaTheme="minorEastAsia" w:hAnsi="Cambria Math"/>
            <w:noProof/>
            <w:lang w:val="es-UY"/>
          </w:rPr>
          <m:t>,</m:t>
        </m:r>
      </m:oMath>
      <w:r w:rsidR="005460C2">
        <w:rPr>
          <w:rFonts w:eastAsiaTheme="minorEastAsia"/>
          <w:noProof/>
          <w:lang w:val="es-UY"/>
        </w:rPr>
        <w:tab/>
      </w:r>
      <w:r w:rsidR="005460C2">
        <w:rPr>
          <w:rFonts w:eastAsiaTheme="minorEastAsia"/>
          <w:noProof/>
          <w:lang w:val="es-UY"/>
        </w:rPr>
        <w:tab/>
      </w:r>
      <w:r w:rsidR="005460C2">
        <w:rPr>
          <w:rFonts w:eastAsiaTheme="minorEastAsia"/>
          <w:noProof/>
          <w:lang w:val="es-UY"/>
        </w:rPr>
        <w:tab/>
        <w:t>(1b)</w:t>
      </w:r>
    </w:p>
    <w:p w14:paraId="715576D7" w14:textId="77777777" w:rsidR="00664C8A" w:rsidRPr="00664C8A" w:rsidRDefault="00A27A81" w:rsidP="005460C2">
      <w:pPr>
        <w:jc w:val="center"/>
        <w:rPr>
          <w:rFonts w:eastAsiaTheme="minorEastAsia"/>
          <w:noProof/>
          <w:lang w:val="es-UY"/>
        </w:rPr>
      </w:pPr>
      <m:oMath>
        <m:sSub>
          <m:sSubPr>
            <m:ctrlPr>
              <w:rPr>
                <w:rFonts w:ascii="Cambria Math" w:eastAsiaTheme="minorEastAsia" w:hAnsi="Cambria Math"/>
                <w:i/>
                <w:noProof/>
                <w:lang w:val="es-UY"/>
              </w:rPr>
            </m:ctrlPr>
          </m:sSubPr>
          <m:e>
            <m:r>
              <w:rPr>
                <w:rFonts w:ascii="Cambria Math" w:eastAsiaTheme="minorEastAsia" w:hAnsi="Cambria Math"/>
                <w:noProof/>
                <w:lang w:val="es-UY"/>
              </w:rPr>
              <m:t>h</m:t>
            </m:r>
          </m:e>
          <m:sub>
            <m:r>
              <w:rPr>
                <w:rFonts w:ascii="Cambria Math" w:eastAsiaTheme="minorEastAsia" w:hAnsi="Cambria Math"/>
                <w:noProof/>
                <w:lang w:val="es-UY"/>
              </w:rPr>
              <m:t>t</m:t>
            </m:r>
          </m:sub>
        </m:sSub>
        <m:r>
          <w:rPr>
            <w:rFonts w:ascii="Cambria Math" w:eastAsiaTheme="minorEastAsia" w:hAnsi="Cambria Math"/>
            <w:noProof/>
            <w:lang w:val="es-UY"/>
          </w:rPr>
          <m:t>+H</m:t>
        </m:r>
        <m:d>
          <m:dPr>
            <m:ctrlPr>
              <w:rPr>
                <w:rFonts w:ascii="Cambria Math" w:eastAsiaTheme="minorEastAsia" w:hAnsi="Cambria Math"/>
                <w:i/>
                <w:noProof/>
                <w:lang w:val="es-UY"/>
              </w:rPr>
            </m:ctrlPr>
          </m:dPr>
          <m:e>
            <m:sSub>
              <m:sSubPr>
                <m:ctrlPr>
                  <w:rPr>
                    <w:rFonts w:ascii="Cambria Math" w:eastAsiaTheme="minorEastAsia" w:hAnsi="Cambria Math"/>
                    <w:i/>
                    <w:noProof/>
                    <w:lang w:val="es-UY"/>
                  </w:rPr>
                </m:ctrlPr>
              </m:sSubPr>
              <m:e>
                <m:r>
                  <w:rPr>
                    <w:rFonts w:ascii="Cambria Math" w:eastAsiaTheme="minorEastAsia" w:hAnsi="Cambria Math"/>
                    <w:noProof/>
                    <w:lang w:val="es-UY"/>
                  </w:rPr>
                  <m:t>u</m:t>
                </m:r>
              </m:e>
              <m:sub>
                <m:r>
                  <w:rPr>
                    <w:rFonts w:ascii="Cambria Math" w:eastAsiaTheme="minorEastAsia" w:hAnsi="Cambria Math"/>
                    <w:noProof/>
                    <w:lang w:val="es-UY"/>
                  </w:rPr>
                  <m:t>x</m:t>
                </m:r>
              </m:sub>
            </m:sSub>
            <m:r>
              <w:rPr>
                <w:rFonts w:ascii="Cambria Math" w:eastAsiaTheme="minorEastAsia" w:hAnsi="Cambria Math"/>
                <w:noProof/>
                <w:lang w:val="es-UY"/>
              </w:rPr>
              <m:t>+</m:t>
            </m:r>
            <m:sSub>
              <m:sSubPr>
                <m:ctrlPr>
                  <w:rPr>
                    <w:rFonts w:ascii="Cambria Math" w:eastAsiaTheme="minorEastAsia" w:hAnsi="Cambria Math"/>
                    <w:i/>
                    <w:noProof/>
                    <w:lang w:val="es-UY"/>
                  </w:rPr>
                </m:ctrlPr>
              </m:sSubPr>
              <m:e>
                <m:r>
                  <w:rPr>
                    <w:rFonts w:ascii="Cambria Math" w:eastAsiaTheme="minorEastAsia" w:hAnsi="Cambria Math"/>
                    <w:noProof/>
                    <w:lang w:val="es-UY"/>
                  </w:rPr>
                  <m:t>v</m:t>
                </m:r>
              </m:e>
              <m:sub>
                <m:r>
                  <w:rPr>
                    <w:rFonts w:ascii="Cambria Math" w:eastAsiaTheme="minorEastAsia" w:hAnsi="Cambria Math"/>
                    <w:noProof/>
                    <w:lang w:val="es-UY"/>
                  </w:rPr>
                  <m:t>y</m:t>
                </m:r>
              </m:sub>
            </m:sSub>
          </m:e>
        </m:d>
        <m:r>
          <w:rPr>
            <w:rFonts w:ascii="Cambria Math" w:eastAsiaTheme="minorEastAsia" w:hAnsi="Cambria Math"/>
            <w:noProof/>
            <w:lang w:val="es-UY"/>
          </w:rPr>
          <m:t>=0.</m:t>
        </m:r>
      </m:oMath>
      <w:r w:rsidR="005460C2">
        <w:rPr>
          <w:rFonts w:eastAsiaTheme="minorEastAsia"/>
          <w:noProof/>
          <w:lang w:val="es-UY"/>
        </w:rPr>
        <w:t xml:space="preserve"> </w:t>
      </w:r>
      <w:r w:rsidR="005460C2">
        <w:rPr>
          <w:rFonts w:eastAsiaTheme="minorEastAsia"/>
          <w:noProof/>
          <w:lang w:val="es-UY"/>
        </w:rPr>
        <w:tab/>
      </w:r>
      <w:r w:rsidR="005460C2">
        <w:rPr>
          <w:rFonts w:eastAsiaTheme="minorEastAsia"/>
          <w:noProof/>
          <w:lang w:val="es-UY"/>
        </w:rPr>
        <w:tab/>
      </w:r>
      <w:r w:rsidR="005460C2">
        <w:rPr>
          <w:rFonts w:eastAsiaTheme="minorEastAsia"/>
          <w:noProof/>
          <w:lang w:val="es-UY"/>
        </w:rPr>
        <w:tab/>
        <w:t>(1c)</w:t>
      </w:r>
    </w:p>
    <w:p w14:paraId="76BD08F8" w14:textId="4F214003" w:rsidR="004143DC" w:rsidRDefault="008739A3" w:rsidP="00A71CB9">
      <w:pPr>
        <w:jc w:val="both"/>
        <w:rPr>
          <w:rFonts w:eastAsiaTheme="minorEastAsia"/>
          <w:noProof/>
          <w:lang w:val="es-UY"/>
        </w:rPr>
      </w:pPr>
      <w:r>
        <w:rPr>
          <w:rFonts w:eastAsiaTheme="minorEastAsia"/>
          <w:noProof/>
          <w:lang w:val="es-UY"/>
        </w:rPr>
        <w:t xml:space="preserve">La respuesta </w:t>
      </w:r>
      <w:r w:rsidR="003A757C">
        <w:rPr>
          <w:rFonts w:eastAsiaTheme="minorEastAsia"/>
          <w:noProof/>
          <w:lang w:val="es-UY"/>
        </w:rPr>
        <w:t>libre modal</w:t>
      </w:r>
      <w:r>
        <w:rPr>
          <w:rFonts w:eastAsiaTheme="minorEastAsia"/>
          <w:noProof/>
          <w:lang w:val="es-UY"/>
        </w:rPr>
        <w:t xml:space="preserve"> a las ecuaciones (1) incluye los efectos de ondas gravitoinerciales, de Rossby y una mzcla de ambas. Otra respuesta libre a las ecuaciones (1) es el flujo en un plano </w:t>
      </w:r>
      <m:oMath>
        <m:r>
          <w:rPr>
            <w:rFonts w:ascii="Cambria Math" w:eastAsiaTheme="minorEastAsia" w:hAnsi="Cambria Math"/>
            <w:noProof/>
            <w:lang w:val="es-UY"/>
          </w:rPr>
          <m:t>β</m:t>
        </m:r>
      </m:oMath>
      <w:r>
        <w:rPr>
          <w:rFonts w:eastAsiaTheme="minorEastAsia"/>
          <w:noProof/>
          <w:lang w:val="es-UY"/>
        </w:rPr>
        <w:t xml:space="preserve"> cuando los valores de velocidad meridional</w:t>
      </w:r>
      <w:r w:rsidR="00CA3A3C">
        <w:rPr>
          <w:rFonts w:eastAsiaTheme="minorEastAsia"/>
          <w:noProof/>
          <w:lang w:val="es-UY"/>
        </w:rPr>
        <w:t xml:space="preserve"> son cero. En este caso vale la ecuación de onda</w:t>
      </w:r>
    </w:p>
    <w:p w14:paraId="4D0DFD77" w14:textId="77777777" w:rsidR="00CA3A3C" w:rsidRDefault="00A27A81" w:rsidP="00FA32A8">
      <w:pPr>
        <w:jc w:val="center"/>
        <w:rPr>
          <w:ins w:id="1" w:author="Paulina Tedesco" w:date="2017-12-02T00:14:00Z"/>
          <w:rFonts w:eastAsiaTheme="minorEastAsia"/>
          <w:noProof/>
          <w:lang w:val="es-UY"/>
        </w:rPr>
      </w:pPr>
      <m:oMath>
        <m:sSub>
          <m:sSubPr>
            <m:ctrlPr>
              <w:rPr>
                <w:rFonts w:ascii="Cambria Math" w:eastAsiaTheme="minorEastAsia" w:hAnsi="Cambria Math"/>
                <w:i/>
                <w:noProof/>
                <w:lang w:val="es-UY"/>
              </w:rPr>
            </m:ctrlPr>
          </m:sSubPr>
          <m:e>
            <m:r>
              <w:rPr>
                <w:rFonts w:ascii="Cambria Math" w:eastAsiaTheme="minorEastAsia" w:hAnsi="Cambria Math"/>
                <w:noProof/>
                <w:lang w:val="es-UY"/>
              </w:rPr>
              <m:t>u</m:t>
            </m:r>
          </m:e>
          <m:sub>
            <m:r>
              <w:rPr>
                <w:rFonts w:ascii="Cambria Math" w:eastAsiaTheme="minorEastAsia" w:hAnsi="Cambria Math"/>
                <w:noProof/>
                <w:lang w:val="es-UY"/>
              </w:rPr>
              <m:t>tt</m:t>
            </m:r>
          </m:sub>
        </m:sSub>
        <m:r>
          <w:rPr>
            <w:rFonts w:ascii="Cambria Math" w:eastAsiaTheme="minorEastAsia" w:hAnsi="Cambria Math"/>
            <w:noProof/>
            <w:lang w:val="es-UY"/>
          </w:rPr>
          <m:t>-</m:t>
        </m:r>
        <m:d>
          <m:dPr>
            <m:ctrlPr>
              <w:rPr>
                <w:rFonts w:ascii="Cambria Math" w:eastAsiaTheme="minorEastAsia" w:hAnsi="Cambria Math"/>
                <w:i/>
                <w:noProof/>
                <w:lang w:val="es-UY"/>
              </w:rPr>
            </m:ctrlPr>
          </m:dPr>
          <m:e>
            <m:sSup>
              <m:sSupPr>
                <m:ctrlPr>
                  <w:rPr>
                    <w:rFonts w:ascii="Cambria Math" w:eastAsiaTheme="minorEastAsia" w:hAnsi="Cambria Math"/>
                    <w:i/>
                    <w:noProof/>
                    <w:lang w:val="es-UY"/>
                  </w:rPr>
                </m:ctrlPr>
              </m:sSupPr>
              <m:e>
                <m:r>
                  <w:rPr>
                    <w:rFonts w:ascii="Cambria Math" w:eastAsiaTheme="minorEastAsia" w:hAnsi="Cambria Math"/>
                    <w:noProof/>
                    <w:lang w:val="es-UY"/>
                  </w:rPr>
                  <m:t>g</m:t>
                </m:r>
              </m:e>
              <m:sup>
                <m:r>
                  <w:rPr>
                    <w:rFonts w:ascii="Cambria Math" w:eastAsiaTheme="minorEastAsia" w:hAnsi="Cambria Math"/>
                    <w:noProof/>
                    <w:lang w:val="es-UY"/>
                  </w:rPr>
                  <m:t>'</m:t>
                </m:r>
              </m:sup>
            </m:sSup>
            <m:r>
              <w:rPr>
                <w:rFonts w:ascii="Cambria Math" w:eastAsiaTheme="minorEastAsia" w:hAnsi="Cambria Math"/>
                <w:noProof/>
                <w:lang w:val="es-UY"/>
              </w:rPr>
              <m:t>H</m:t>
            </m:r>
          </m:e>
        </m:d>
        <m:sSub>
          <m:sSubPr>
            <m:ctrlPr>
              <w:rPr>
                <w:rFonts w:ascii="Cambria Math" w:eastAsiaTheme="minorEastAsia" w:hAnsi="Cambria Math"/>
                <w:i/>
                <w:noProof/>
                <w:lang w:val="es-UY"/>
              </w:rPr>
            </m:ctrlPr>
          </m:sSubPr>
          <m:e>
            <m:r>
              <w:rPr>
                <w:rFonts w:ascii="Cambria Math" w:eastAsiaTheme="minorEastAsia" w:hAnsi="Cambria Math"/>
                <w:noProof/>
                <w:lang w:val="es-UY"/>
              </w:rPr>
              <m:t>u</m:t>
            </m:r>
          </m:e>
          <m:sub>
            <m:r>
              <w:rPr>
                <w:rFonts w:ascii="Cambria Math" w:eastAsiaTheme="minorEastAsia" w:hAnsi="Cambria Math"/>
                <w:noProof/>
                <w:lang w:val="es-UY"/>
              </w:rPr>
              <m:t>xx</m:t>
            </m:r>
          </m:sub>
        </m:sSub>
        <m:r>
          <w:rPr>
            <w:rFonts w:ascii="Cambria Math" w:eastAsiaTheme="minorEastAsia" w:hAnsi="Cambria Math"/>
            <w:noProof/>
            <w:lang w:val="es-UY"/>
          </w:rPr>
          <m:t>=0,</m:t>
        </m:r>
      </m:oMath>
      <w:r w:rsidR="00FA32A8">
        <w:rPr>
          <w:rFonts w:eastAsiaTheme="minorEastAsia"/>
          <w:noProof/>
          <w:lang w:val="es-UY"/>
        </w:rPr>
        <w:tab/>
      </w:r>
      <w:r w:rsidR="00FA32A8">
        <w:rPr>
          <w:rFonts w:eastAsiaTheme="minorEastAsia"/>
          <w:noProof/>
          <w:lang w:val="es-UY"/>
        </w:rPr>
        <w:tab/>
      </w:r>
      <w:r w:rsidR="00FA32A8">
        <w:rPr>
          <w:rFonts w:eastAsiaTheme="minorEastAsia"/>
          <w:noProof/>
          <w:lang w:val="es-UY"/>
        </w:rPr>
        <w:tab/>
        <w:t>(2)</w:t>
      </w:r>
    </w:p>
    <w:p w14:paraId="23C067ED" w14:textId="77777777" w:rsidR="00F93D5B" w:rsidRPr="00CA3A3C" w:rsidRDefault="00F93D5B" w:rsidP="00FA32A8">
      <w:pPr>
        <w:jc w:val="center"/>
        <w:rPr>
          <w:rFonts w:eastAsiaTheme="minorEastAsia"/>
          <w:noProof/>
          <w:lang w:val="es-UY"/>
        </w:rPr>
      </w:pPr>
    </w:p>
    <w:p w14:paraId="1A5CAF9C" w14:textId="4D994D93" w:rsidR="00F93D5B" w:rsidRPr="00982EEF" w:rsidRDefault="00CA3A3C" w:rsidP="00F93D5B">
      <w:pPr>
        <w:jc w:val="both"/>
        <w:rPr>
          <w:ins w:id="2" w:author="Paulina Tedesco" w:date="2017-12-02T00:15:00Z"/>
          <w:rFonts w:eastAsiaTheme="minorEastAsia"/>
          <w:noProof/>
          <w:lang w:val="es-UY"/>
        </w:rPr>
      </w:pPr>
      <w:r>
        <w:rPr>
          <w:rFonts w:eastAsiaTheme="minorEastAsia"/>
          <w:noProof/>
          <w:lang w:val="es-UY"/>
        </w:rPr>
        <w:t>que tiene como solución</w:t>
      </w:r>
      <w:ins w:id="3" w:author="Paulina Tedesco" w:date="2017-12-02T00:08:00Z">
        <w:r w:rsidR="00F93D5B">
          <w:rPr>
            <w:rFonts w:eastAsiaTheme="minorEastAsia"/>
            <w:noProof/>
            <w:lang w:val="es-UY"/>
          </w:rPr>
          <w:t xml:space="preserve"> una onda de Kelvin</w:t>
        </w:r>
      </w:ins>
      <w:ins w:id="4" w:author="Paulina Tedesco" w:date="2017-12-02T00:09:00Z">
        <w:r w:rsidR="00F93D5B">
          <w:rPr>
            <w:rFonts w:eastAsiaTheme="minorEastAsia"/>
            <w:noProof/>
            <w:lang w:val="es-UY"/>
          </w:rPr>
          <w:t xml:space="preserve"> propagándose hacia el este con velocidad </w:t>
        </w:r>
      </w:ins>
      <w:ins w:id="5" w:author="Paulina Tedesco" w:date="2017-12-02T00:10:00Z">
        <m:oMath>
          <m:r>
            <w:rPr>
              <w:rFonts w:ascii="Cambria Math" w:eastAsiaTheme="minorEastAsia" w:hAnsi="Cambria Math"/>
              <w:noProof/>
              <w:lang w:val="es-UY"/>
            </w:rPr>
            <m:t>c=</m:t>
          </m:r>
          <m:rad>
            <m:radPr>
              <m:degHide m:val="1"/>
              <m:ctrlPr>
                <w:rPr>
                  <w:rFonts w:ascii="Cambria Math" w:eastAsiaTheme="minorEastAsia" w:hAnsi="Cambria Math"/>
                  <w:i/>
                  <w:noProof/>
                  <w:lang w:val="es-UY"/>
                </w:rPr>
              </m:ctrlPr>
            </m:radPr>
            <m:deg/>
            <m:e>
              <m:r>
                <w:rPr>
                  <w:rFonts w:ascii="Cambria Math" w:eastAsiaTheme="minorEastAsia" w:hAnsi="Cambria Math"/>
                  <w:noProof/>
                  <w:lang w:val="es-UY"/>
                </w:rPr>
                <m:t>g'h</m:t>
              </m:r>
            </m:e>
          </m:rad>
        </m:oMath>
        <w:r w:rsidR="00F93D5B">
          <w:rPr>
            <w:rFonts w:eastAsiaTheme="minorEastAsia"/>
            <w:noProof/>
            <w:lang w:val="es-UY"/>
          </w:rPr>
          <w:t xml:space="preserve">. </w:t>
        </w:r>
      </w:ins>
      <w:ins w:id="6" w:author="Paulina Tedesco" w:date="2017-12-02T00:11:00Z">
        <w:r w:rsidR="00F93D5B">
          <w:rPr>
            <w:rFonts w:eastAsiaTheme="minorEastAsia"/>
            <w:noProof/>
            <w:lang w:val="es-UY"/>
          </w:rPr>
          <w:t>La onda está atrapada dentro de una distancia igual al radio de deformaci</w:t>
        </w:r>
      </w:ins>
      <w:ins w:id="7" w:author="Paulina Tedesco" w:date="2017-12-02T00:12:00Z">
        <w:r w:rsidR="00F93D5B">
          <w:rPr>
            <w:rFonts w:eastAsiaTheme="minorEastAsia"/>
            <w:noProof/>
            <w:lang w:val="es-UY"/>
          </w:rPr>
          <w:t xml:space="preserve">ón de Rossby, que en las proximidades del ecuador vale </w:t>
        </w:r>
        <w:r w:rsidR="00F93D5B">
          <w:rPr>
            <w:rFonts w:eastAsiaTheme="minorEastAsia"/>
            <w:noProof/>
            <w:lang w:val="es-UY"/>
          </w:rPr>
          <w:t xml:space="preserve">, </w:t>
        </w:r>
        <m:oMath>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c</m:t>
              </m:r>
            </m:sub>
          </m:sSub>
          <m:r>
            <w:rPr>
              <w:rFonts w:ascii="Cambria Math" w:eastAsiaTheme="minorEastAsia" w:hAnsi="Cambria Math"/>
              <w:noProof/>
              <w:lang w:val="es-UY"/>
            </w:rPr>
            <m:t>=</m:t>
          </m:r>
          <m:f>
            <m:fPr>
              <m:ctrlPr>
                <w:rPr>
                  <w:rFonts w:ascii="Cambria Math" w:eastAsiaTheme="minorEastAsia" w:hAnsi="Cambria Math"/>
                  <w:i/>
                  <w:noProof/>
                  <w:lang w:val="es-UY"/>
                </w:rPr>
              </m:ctrlPr>
            </m:fPr>
            <m:num>
              <m:r>
                <w:rPr>
                  <w:rFonts w:ascii="Cambria Math" w:eastAsiaTheme="minorEastAsia" w:hAnsi="Cambria Math"/>
                  <w:noProof/>
                  <w:lang w:val="es-UY"/>
                </w:rPr>
                <m:t>c</m:t>
              </m:r>
            </m:num>
            <m:den>
              <m:r>
                <w:rPr>
                  <w:rFonts w:ascii="Cambria Math" w:eastAsiaTheme="minorEastAsia" w:hAnsi="Cambria Math"/>
                  <w:noProof/>
                  <w:lang w:val="es-UY"/>
                </w:rPr>
                <m:t>βy</m:t>
              </m:r>
            </m:den>
          </m:f>
        </m:oMath>
      </w:ins>
      <w:ins w:id="8" w:author="Paulina Tedesco" w:date="2017-12-02T00:13:00Z">
        <m:oMath>
          <m:r>
            <w:rPr>
              <w:rFonts w:ascii="Cambria Math" w:eastAsiaTheme="minorEastAsia" w:hAnsi="Cambria Math"/>
              <w:noProof/>
              <w:lang w:val="es-UY"/>
            </w:rPr>
            <m:t>≈350 km</m:t>
          </m:r>
        </m:oMath>
        <w:r w:rsidR="00F93D5B">
          <w:rPr>
            <w:rFonts w:eastAsiaTheme="minorEastAsia"/>
            <w:noProof/>
            <w:lang w:val="es-UY"/>
          </w:rPr>
          <w:t>.</w:t>
        </w:r>
      </w:ins>
      <w:ins w:id="9" w:author="Paulina Tedesco" w:date="2017-12-02T00:15:00Z">
        <w:r w:rsidR="00F93D5B">
          <w:rPr>
            <w:rFonts w:eastAsiaTheme="minorEastAsia"/>
            <w:noProof/>
            <w:lang w:val="es-UY"/>
          </w:rPr>
          <w:t xml:space="preserve"> A medida que la onda de Kelvin se mueve hacia latitudes mayores, el Radio de deformación de Rossby decrece. Por conservación de la energía, al reducirse la distancia a la que queda atrapada la onda, la amplitud de la respuesta al alejarse del ecuador aumenta. Un valor típico de </w:t>
        </w:r>
        <m:oMath>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c</m:t>
              </m:r>
            </m:sub>
          </m:sSub>
        </m:oMath>
        <w:r w:rsidR="00F93D5B">
          <w:rPr>
            <w:rFonts w:eastAsiaTheme="minorEastAsia"/>
            <w:noProof/>
            <w:lang w:val="es-UY"/>
          </w:rPr>
          <w:t xml:space="preserve"> a lo largo de las costas del Golfo de Guinea es de 100-200 km. Por eso, cualquier impulso de origen ecuatorial aumentará su amplitud aunque la velocidad de propagación permanezca igual.</w:t>
        </w:r>
      </w:ins>
    </w:p>
    <w:p w14:paraId="2CC1A34F" w14:textId="3AF66A66" w:rsidR="00CA3A3C" w:rsidRDefault="00CA3A3C" w:rsidP="00A71CB9">
      <w:pPr>
        <w:jc w:val="both"/>
        <w:rPr>
          <w:rFonts w:eastAsiaTheme="minorEastAsia"/>
          <w:noProof/>
          <w:lang w:val="es-UY"/>
        </w:rPr>
      </w:pPr>
    </w:p>
    <w:p w14:paraId="1BA2E8D1" w14:textId="2B3C58AD" w:rsidR="00CA3A3C" w:rsidRPr="00CA3A3C" w:rsidDel="00F93D5B" w:rsidRDefault="00CA3A3C" w:rsidP="00FA32A8">
      <w:pPr>
        <w:jc w:val="center"/>
        <w:rPr>
          <w:del w:id="10" w:author="Paulina Tedesco" w:date="2017-12-02T00:06:00Z"/>
          <w:rFonts w:eastAsiaTheme="minorEastAsia"/>
          <w:noProof/>
          <w:lang w:val="es-UY"/>
        </w:rPr>
      </w:pPr>
      <w:del w:id="11" w:author="Paulina Tedesco" w:date="2017-12-02T00:06:00Z">
        <m:oMath>
          <m:r>
            <w:rPr>
              <w:rFonts w:ascii="Cambria Math" w:eastAsiaTheme="minorEastAsia" w:hAnsi="Cambria Math"/>
              <w:noProof/>
              <w:lang w:val="es-UY"/>
            </w:rPr>
            <w:lastRenderedPageBreak/>
            <m:t>u</m:t>
          </m:r>
          <m:d>
            <m:dPr>
              <m:ctrlPr>
                <w:rPr>
                  <w:rFonts w:ascii="Cambria Math" w:eastAsiaTheme="minorEastAsia" w:hAnsi="Cambria Math"/>
                  <w:i/>
                  <w:noProof/>
                  <w:lang w:val="es-UY"/>
                </w:rPr>
              </m:ctrlPr>
            </m:dPr>
            <m:e>
              <m:r>
                <w:rPr>
                  <w:rFonts w:ascii="Cambria Math" w:eastAsiaTheme="minorEastAsia" w:hAnsi="Cambria Math"/>
                  <w:noProof/>
                  <w:lang w:val="es-UY"/>
                </w:rPr>
                <m:t>x,y,t</m:t>
              </m:r>
            </m:e>
          </m:d>
          <m:r>
            <w:rPr>
              <w:rFonts w:ascii="Cambria Math" w:eastAsiaTheme="minorEastAsia" w:hAnsi="Cambria Math"/>
              <w:noProof/>
              <w:lang w:val="es-UY"/>
            </w:rPr>
            <m:t>=G</m:t>
          </m:r>
          <m:d>
            <m:dPr>
              <m:ctrlPr>
                <w:rPr>
                  <w:rFonts w:ascii="Cambria Math" w:eastAsiaTheme="minorEastAsia" w:hAnsi="Cambria Math"/>
                  <w:i/>
                  <w:noProof/>
                  <w:lang w:val="es-UY"/>
                </w:rPr>
              </m:ctrlPr>
            </m:dPr>
            <m:e>
              <m:r>
                <w:rPr>
                  <w:rFonts w:ascii="Cambria Math" w:eastAsiaTheme="minorEastAsia" w:hAnsi="Cambria Math"/>
                  <w:noProof/>
                  <w:lang w:val="es-UY"/>
                </w:rPr>
                <m:t>y</m:t>
              </m:r>
            </m:e>
          </m:d>
          <m:r>
            <w:rPr>
              <w:rFonts w:ascii="Cambria Math" w:eastAsiaTheme="minorEastAsia" w:hAnsi="Cambria Math"/>
              <w:noProof/>
              <w:lang w:val="es-UY"/>
            </w:rPr>
            <m:t>F</m:t>
          </m:r>
          <m:d>
            <m:dPr>
              <m:ctrlPr>
                <w:rPr>
                  <w:rFonts w:ascii="Cambria Math" w:eastAsiaTheme="minorEastAsia" w:hAnsi="Cambria Math"/>
                  <w:i/>
                  <w:noProof/>
                  <w:lang w:val="es-UY"/>
                </w:rPr>
              </m:ctrlPr>
            </m:dPr>
            <m:e>
              <m:r>
                <w:rPr>
                  <w:rFonts w:ascii="Cambria Math" w:eastAsiaTheme="minorEastAsia" w:hAnsi="Cambria Math"/>
                  <w:noProof/>
                  <w:lang w:val="es-UY"/>
                </w:rPr>
                <m:t>x±ct</m:t>
              </m:r>
            </m:e>
          </m:d>
          <m:r>
            <w:rPr>
              <w:rFonts w:ascii="Cambria Math" w:eastAsiaTheme="minorEastAsia" w:hAnsi="Cambria Math"/>
              <w:noProof/>
              <w:lang w:val="es-UY"/>
            </w:rPr>
            <m:t>,</m:t>
          </m:r>
        </m:oMath>
        <w:r w:rsidR="00FA32A8" w:rsidDel="00F93D5B">
          <w:rPr>
            <w:rFonts w:eastAsiaTheme="minorEastAsia"/>
            <w:noProof/>
            <w:lang w:val="es-UY"/>
          </w:rPr>
          <w:delText xml:space="preserve"> </w:delText>
        </w:r>
        <w:r w:rsidR="00FA32A8" w:rsidDel="00F93D5B">
          <w:rPr>
            <w:rFonts w:eastAsiaTheme="minorEastAsia"/>
            <w:noProof/>
            <w:lang w:val="es-UY"/>
          </w:rPr>
          <w:tab/>
        </w:r>
        <w:r w:rsidR="00FA32A8" w:rsidDel="00F93D5B">
          <w:rPr>
            <w:rFonts w:eastAsiaTheme="minorEastAsia"/>
            <w:noProof/>
            <w:lang w:val="es-UY"/>
          </w:rPr>
          <w:tab/>
          <w:delText>(3)</w:delText>
        </w:r>
      </w:del>
    </w:p>
    <w:p w14:paraId="53CA489B" w14:textId="122E97DC" w:rsidR="00CA3A3C" w:rsidDel="00F93D5B" w:rsidRDefault="00CA3A3C" w:rsidP="00A71CB9">
      <w:pPr>
        <w:jc w:val="both"/>
        <w:rPr>
          <w:del w:id="12" w:author="Paulina Tedesco" w:date="2017-12-02T00:06:00Z"/>
          <w:rFonts w:eastAsiaTheme="minorEastAsia"/>
          <w:noProof/>
          <w:lang w:val="es-UY"/>
        </w:rPr>
      </w:pPr>
      <w:del w:id="13" w:author="Paulina Tedesco" w:date="2017-12-02T00:06:00Z">
        <w:r w:rsidDel="00F93D5B">
          <w:rPr>
            <w:rFonts w:eastAsiaTheme="minorEastAsia"/>
            <w:noProof/>
            <w:lang w:val="es-UY"/>
          </w:rPr>
          <w:delText xml:space="preserve">donde </w:delText>
        </w:r>
        <m:oMath>
          <m:r>
            <w:rPr>
              <w:rFonts w:ascii="Cambria Math" w:eastAsiaTheme="minorEastAsia" w:hAnsi="Cambria Math"/>
              <w:noProof/>
              <w:lang w:val="es-UY"/>
            </w:rPr>
            <m:t>c=</m:t>
          </m:r>
          <m:sSup>
            <m:sSupPr>
              <m:ctrlPr>
                <w:rPr>
                  <w:rFonts w:ascii="Cambria Math" w:eastAsiaTheme="minorEastAsia" w:hAnsi="Cambria Math"/>
                  <w:i/>
                  <w:noProof/>
                  <w:lang w:val="es-UY"/>
                </w:rPr>
              </m:ctrlPr>
            </m:sSupPr>
            <m:e>
              <m:r>
                <w:rPr>
                  <w:rFonts w:ascii="Cambria Math" w:eastAsiaTheme="minorEastAsia" w:hAnsi="Cambria Math"/>
                  <w:noProof/>
                  <w:lang w:val="es-UY"/>
                </w:rPr>
                <m:t>(</m:t>
              </m:r>
              <m:sSup>
                <m:sSupPr>
                  <m:ctrlPr>
                    <w:rPr>
                      <w:rFonts w:ascii="Cambria Math" w:eastAsiaTheme="minorEastAsia" w:hAnsi="Cambria Math"/>
                      <w:i/>
                      <w:noProof/>
                      <w:lang w:val="es-UY"/>
                    </w:rPr>
                  </m:ctrlPr>
                </m:sSupPr>
                <m:e>
                  <m:r>
                    <w:rPr>
                      <w:rFonts w:ascii="Cambria Math" w:eastAsiaTheme="minorEastAsia" w:hAnsi="Cambria Math"/>
                      <w:noProof/>
                      <w:lang w:val="es-UY"/>
                    </w:rPr>
                    <m:t>g</m:t>
                  </m:r>
                </m:e>
                <m:sup>
                  <m:r>
                    <w:rPr>
                      <w:rFonts w:ascii="Cambria Math" w:eastAsiaTheme="minorEastAsia" w:hAnsi="Cambria Math"/>
                      <w:noProof/>
                      <w:lang w:val="es-UY"/>
                    </w:rPr>
                    <m:t>'</m:t>
                  </m:r>
                </m:sup>
              </m:sSup>
              <m:r>
                <w:rPr>
                  <w:rFonts w:ascii="Cambria Math" w:eastAsiaTheme="minorEastAsia" w:hAnsi="Cambria Math"/>
                  <w:noProof/>
                  <w:lang w:val="es-UY"/>
                </w:rPr>
                <m:t>H)</m:t>
              </m:r>
            </m:e>
            <m:sup>
              <m:r>
                <w:rPr>
                  <w:rFonts w:ascii="Cambria Math" w:eastAsiaTheme="minorEastAsia" w:hAnsi="Cambria Math"/>
                  <w:noProof/>
                  <w:lang w:val="es-UY"/>
                </w:rPr>
                <m:t>1/2</m:t>
              </m:r>
            </m:sup>
          </m:sSup>
        </m:oMath>
        <w:r w:rsidR="00D736EB" w:rsidDel="00F93D5B">
          <w:rPr>
            <w:rFonts w:eastAsiaTheme="minorEastAsia"/>
            <w:noProof/>
            <w:lang w:val="es-UY"/>
          </w:rPr>
          <w:delText xml:space="preserve"> y </w:delText>
        </w:r>
        <m:oMath>
          <m:r>
            <w:rPr>
              <w:rFonts w:ascii="Cambria Math" w:eastAsiaTheme="minorEastAsia" w:hAnsi="Cambria Math"/>
              <w:noProof/>
              <w:lang w:val="es-UY"/>
            </w:rPr>
            <m:t>F</m:t>
          </m:r>
        </m:oMath>
        <w:r w:rsidR="00D736EB" w:rsidDel="00F93D5B">
          <w:rPr>
            <w:rFonts w:eastAsiaTheme="minorEastAsia"/>
            <w:noProof/>
            <w:lang w:val="es-UY"/>
          </w:rPr>
          <w:delText xml:space="preserve"> es cualquier función de </w:delText>
        </w:r>
        <m:oMath>
          <m:d>
            <m:dPr>
              <m:ctrlPr>
                <w:rPr>
                  <w:rFonts w:ascii="Cambria Math" w:eastAsiaTheme="minorEastAsia" w:hAnsi="Cambria Math"/>
                  <w:i/>
                  <w:noProof/>
                  <w:lang w:val="es-UY"/>
                </w:rPr>
              </m:ctrlPr>
            </m:dPr>
            <m:e>
              <m:r>
                <w:rPr>
                  <w:rFonts w:ascii="Cambria Math" w:eastAsiaTheme="minorEastAsia" w:hAnsi="Cambria Math"/>
                  <w:noProof/>
                  <w:lang w:val="es-UY"/>
                </w:rPr>
                <m:t>x±ct</m:t>
              </m:r>
            </m:e>
          </m:d>
        </m:oMath>
        <w:r w:rsidR="00D736EB" w:rsidDel="00F93D5B">
          <w:rPr>
            <w:rFonts w:eastAsiaTheme="minorEastAsia"/>
            <w:noProof/>
            <w:lang w:val="es-UY"/>
          </w:rPr>
          <w:delText xml:space="preserve">; </w:delText>
        </w:r>
        <m:oMath>
          <m:r>
            <w:rPr>
              <w:rFonts w:ascii="Cambria Math" w:eastAsiaTheme="minorEastAsia" w:hAnsi="Cambria Math"/>
              <w:noProof/>
              <w:lang w:val="es-UY"/>
            </w:rPr>
            <m:t>F</m:t>
          </m:r>
        </m:oMath>
        <w:r w:rsidR="00D736EB" w:rsidDel="00F93D5B">
          <w:rPr>
            <w:rFonts w:eastAsiaTheme="minorEastAsia"/>
            <w:noProof/>
            <w:lang w:val="es-UY"/>
          </w:rPr>
          <w:delText xml:space="preserve"> no necesita ser sinusoidal ni periódica.</w:delText>
        </w:r>
      </w:del>
    </w:p>
    <w:p w14:paraId="1250425F" w14:textId="32BAF5D5" w:rsidR="00FA32A8" w:rsidDel="004D6FE2" w:rsidRDefault="00FA32A8" w:rsidP="00A71CB9">
      <w:pPr>
        <w:jc w:val="both"/>
        <w:rPr>
          <w:del w:id="14" w:author="Paulina Tedesco" w:date="2017-12-01T23:02:00Z"/>
          <w:rFonts w:eastAsiaTheme="minorEastAsia"/>
          <w:noProof/>
          <w:lang w:val="es-UY"/>
        </w:rPr>
      </w:pPr>
      <w:del w:id="15" w:author="Paulina Tedesco" w:date="2017-12-01T23:02:00Z">
        <w:r w:rsidDel="004D6FE2">
          <w:rPr>
            <w:rFonts w:eastAsiaTheme="minorEastAsia"/>
            <w:noProof/>
            <w:lang w:val="es-UY"/>
          </w:rPr>
          <w:delText>Utilizando las ecuaciones (1b) y (1c)</w:delText>
        </w:r>
        <w:r w:rsidR="00EF2F29" w:rsidDel="004D6FE2">
          <w:rPr>
            <w:rFonts w:eastAsiaTheme="minorEastAsia"/>
            <w:noProof/>
            <w:lang w:val="es-UY"/>
          </w:rPr>
          <w:delText xml:space="preserve"> se obtiene:</w:delText>
        </w:r>
      </w:del>
    </w:p>
    <w:p w14:paraId="2C0EE4BE" w14:textId="5994871D" w:rsidR="00EF2F29" w:rsidDel="004D6FE2" w:rsidRDefault="00EF2F29" w:rsidP="00EF2F29">
      <w:pPr>
        <w:jc w:val="center"/>
        <w:rPr>
          <w:del w:id="16" w:author="Paulina Tedesco" w:date="2017-12-01T23:02:00Z"/>
          <w:rFonts w:eastAsiaTheme="minorEastAsia"/>
          <w:noProof/>
          <w:lang w:val="es-UY"/>
        </w:rPr>
      </w:pPr>
      <w:del w:id="17" w:author="Paulina Tedesco" w:date="2017-12-01T23:02:00Z">
        <m:oMath>
          <m:r>
            <w:rPr>
              <w:rFonts w:ascii="Cambria Math" w:eastAsiaTheme="minorEastAsia" w:hAnsi="Cambria Math"/>
              <w:noProof/>
              <w:lang w:val="es-UY"/>
            </w:rPr>
            <m:t>-βy</m:t>
          </m:r>
          <m:sSub>
            <m:sSubPr>
              <m:ctrlPr>
                <w:rPr>
                  <w:rFonts w:ascii="Cambria Math" w:eastAsiaTheme="minorEastAsia" w:hAnsi="Cambria Math"/>
                  <w:i/>
                  <w:noProof/>
                  <w:lang w:val="es-UY"/>
                </w:rPr>
              </m:ctrlPr>
            </m:sSubPr>
            <m:e>
              <m:r>
                <w:rPr>
                  <w:rFonts w:ascii="Cambria Math" w:eastAsiaTheme="minorEastAsia" w:hAnsi="Cambria Math"/>
                  <w:noProof/>
                  <w:lang w:val="es-UY"/>
                </w:rPr>
                <m:t>u</m:t>
              </m:r>
            </m:e>
            <m:sub>
              <m:r>
                <w:rPr>
                  <w:rFonts w:ascii="Cambria Math" w:eastAsiaTheme="minorEastAsia" w:hAnsi="Cambria Math"/>
                  <w:noProof/>
                  <w:lang w:val="es-UY"/>
                </w:rPr>
                <m:t>t</m:t>
              </m:r>
            </m:sub>
          </m:sSub>
          <m:r>
            <w:rPr>
              <w:rFonts w:ascii="Cambria Math" w:eastAsiaTheme="minorEastAsia" w:hAnsi="Cambria Math"/>
              <w:noProof/>
              <w:lang w:val="es-UY"/>
            </w:rPr>
            <m:t>+</m:t>
          </m:r>
          <m:sSup>
            <m:sSupPr>
              <m:ctrlPr>
                <w:rPr>
                  <w:rFonts w:ascii="Cambria Math" w:eastAsiaTheme="minorEastAsia" w:hAnsi="Cambria Math"/>
                  <w:i/>
                  <w:noProof/>
                  <w:lang w:val="es-UY"/>
                </w:rPr>
              </m:ctrlPr>
            </m:sSupPr>
            <m:e>
              <m:r>
                <w:rPr>
                  <w:rFonts w:ascii="Cambria Math" w:eastAsiaTheme="minorEastAsia" w:hAnsi="Cambria Math"/>
                  <w:noProof/>
                  <w:lang w:val="es-UY"/>
                </w:rPr>
                <m:t>g</m:t>
              </m:r>
            </m:e>
            <m:sup>
              <m:r>
                <w:rPr>
                  <w:rFonts w:ascii="Cambria Math" w:eastAsiaTheme="minorEastAsia" w:hAnsi="Cambria Math"/>
                  <w:noProof/>
                  <w:lang w:val="es-UY"/>
                </w:rPr>
                <m:t>'</m:t>
              </m:r>
            </m:sup>
          </m:sSup>
          <m:r>
            <w:rPr>
              <w:rFonts w:ascii="Cambria Math" w:eastAsiaTheme="minorEastAsia" w:hAnsi="Cambria Math"/>
              <w:noProof/>
              <w:lang w:val="es-UY"/>
            </w:rPr>
            <m:t>H</m:t>
          </m:r>
          <m:sSub>
            <m:sSubPr>
              <m:ctrlPr>
                <w:rPr>
                  <w:rFonts w:ascii="Cambria Math" w:eastAsiaTheme="minorEastAsia" w:hAnsi="Cambria Math"/>
                  <w:i/>
                  <w:noProof/>
                  <w:lang w:val="es-UY"/>
                </w:rPr>
              </m:ctrlPr>
            </m:sSubPr>
            <m:e>
              <m:r>
                <w:rPr>
                  <w:rFonts w:ascii="Cambria Math" w:eastAsiaTheme="minorEastAsia" w:hAnsi="Cambria Math"/>
                  <w:noProof/>
                  <w:lang w:val="es-UY"/>
                </w:rPr>
                <m:t>u</m:t>
              </m:r>
            </m:e>
            <m:sub>
              <m:r>
                <w:rPr>
                  <w:rFonts w:ascii="Cambria Math" w:eastAsiaTheme="minorEastAsia" w:hAnsi="Cambria Math"/>
                  <w:noProof/>
                  <w:lang w:val="es-UY"/>
                </w:rPr>
                <m:t>xy</m:t>
              </m:r>
            </m:sub>
          </m:sSub>
          <m:r>
            <w:rPr>
              <w:rFonts w:ascii="Cambria Math" w:eastAsiaTheme="minorEastAsia" w:hAnsi="Cambria Math"/>
              <w:noProof/>
              <w:lang w:val="es-UY"/>
            </w:rPr>
            <m:t>=0.</m:t>
          </m:r>
        </m:oMath>
        <w:r w:rsidDel="004D6FE2">
          <w:rPr>
            <w:rFonts w:eastAsiaTheme="minorEastAsia"/>
            <w:noProof/>
            <w:lang w:val="es-UY"/>
          </w:rPr>
          <w:tab/>
        </w:r>
        <w:r w:rsidDel="004D6FE2">
          <w:rPr>
            <w:rFonts w:eastAsiaTheme="minorEastAsia"/>
            <w:noProof/>
            <w:lang w:val="es-UY"/>
          </w:rPr>
          <w:tab/>
        </w:r>
        <w:r w:rsidDel="004D6FE2">
          <w:rPr>
            <w:rFonts w:eastAsiaTheme="minorEastAsia"/>
            <w:noProof/>
            <w:lang w:val="es-UY"/>
          </w:rPr>
          <w:tab/>
          <w:delText>(4)</w:delText>
        </w:r>
      </w:del>
    </w:p>
    <w:p w14:paraId="526A29A2" w14:textId="32103A27" w:rsidR="00EF2F29" w:rsidDel="004D6FE2" w:rsidRDefault="00EF2F29" w:rsidP="00EF2F29">
      <w:pPr>
        <w:rPr>
          <w:del w:id="18" w:author="Paulina Tedesco" w:date="2017-12-01T23:02:00Z"/>
          <w:rFonts w:eastAsiaTheme="minorEastAsia"/>
          <w:noProof/>
          <w:lang w:val="es-UY"/>
        </w:rPr>
      </w:pPr>
      <w:del w:id="19" w:author="Paulina Tedesco" w:date="2017-12-01T23:02:00Z">
        <w:r w:rsidDel="004D6FE2">
          <w:rPr>
            <w:rFonts w:eastAsiaTheme="minorEastAsia"/>
            <w:noProof/>
            <w:lang w:val="es-UY"/>
          </w:rPr>
          <w:delText>Sustituyendo (3) en (4) vale:</w:delText>
        </w:r>
      </w:del>
    </w:p>
    <w:p w14:paraId="4DCC192C" w14:textId="43EC73DD" w:rsidR="00EF2F29" w:rsidRPr="00EF2F29" w:rsidDel="004D6FE2" w:rsidRDefault="00EF2F29" w:rsidP="00EF2F29">
      <w:pPr>
        <w:jc w:val="center"/>
        <w:rPr>
          <w:del w:id="20" w:author="Paulina Tedesco" w:date="2017-12-01T23:02:00Z"/>
          <w:rFonts w:eastAsiaTheme="minorEastAsia"/>
          <w:noProof/>
          <w:lang w:val="es-UY"/>
        </w:rPr>
      </w:pPr>
      <w:del w:id="21" w:author="Paulina Tedesco" w:date="2017-12-01T23:02:00Z">
        <m:oMath>
          <m:r>
            <w:rPr>
              <w:rFonts w:ascii="Cambria Math" w:eastAsiaTheme="minorEastAsia" w:hAnsi="Cambria Math"/>
              <w:noProof/>
              <w:lang w:val="es-UY"/>
            </w:rPr>
            <m:t>-βy(±c</m:t>
          </m:r>
          <m:d>
            <m:dPr>
              <m:begChr m:val="["/>
              <m:endChr m:val="]"/>
              <m:ctrlPr>
                <w:rPr>
                  <w:rFonts w:ascii="Cambria Math" w:eastAsiaTheme="minorEastAsia" w:hAnsi="Cambria Math"/>
                  <w:i/>
                  <w:noProof/>
                </w:rPr>
              </m:ctrlPr>
            </m:dPr>
            <m:e>
              <m:r>
                <w:rPr>
                  <w:rFonts w:ascii="Cambria Math" w:eastAsiaTheme="minorEastAsia" w:hAnsi="Cambria Math"/>
                  <w:noProof/>
                </w:rPr>
                <m:t>F</m:t>
              </m:r>
            </m:e>
          </m:d>
          <m:r>
            <w:rPr>
              <w:rFonts w:ascii="Cambria Math" w:eastAsiaTheme="minorEastAsia" w:hAnsi="Cambria Math"/>
              <w:noProof/>
            </w:rPr>
            <m:t>G</m:t>
          </m:r>
          <m:r>
            <w:rPr>
              <w:rFonts w:ascii="Cambria Math" w:eastAsiaTheme="minorEastAsia" w:hAnsi="Cambria Math"/>
              <w:noProof/>
              <w:lang w:val="es-UY"/>
            </w:rPr>
            <m:t>)+</m:t>
          </m:r>
          <m:sSup>
            <m:sSupPr>
              <m:ctrlPr>
                <w:rPr>
                  <w:rFonts w:ascii="Cambria Math" w:eastAsiaTheme="minorEastAsia" w:hAnsi="Cambria Math"/>
                  <w:i/>
                  <w:noProof/>
                  <w:lang w:val="es-UY"/>
                </w:rPr>
              </m:ctrlPr>
            </m:sSupPr>
            <m:e>
              <m:r>
                <w:rPr>
                  <w:rFonts w:ascii="Cambria Math" w:eastAsiaTheme="minorEastAsia" w:hAnsi="Cambria Math"/>
                  <w:noProof/>
                  <w:lang w:val="es-UY"/>
                </w:rPr>
                <m:t>g</m:t>
              </m:r>
            </m:e>
            <m:sup>
              <m:r>
                <w:rPr>
                  <w:rFonts w:ascii="Cambria Math" w:eastAsiaTheme="minorEastAsia" w:hAnsi="Cambria Math"/>
                  <w:noProof/>
                  <w:lang w:val="es-UY"/>
                </w:rPr>
                <m:t>'</m:t>
              </m:r>
            </m:sup>
          </m:sSup>
          <m:r>
            <w:rPr>
              <w:rFonts w:ascii="Cambria Math" w:eastAsiaTheme="minorEastAsia" w:hAnsi="Cambria Math"/>
              <w:noProof/>
              <w:lang w:val="es-UY"/>
            </w:rPr>
            <m:t>H[F][G]=0,</m:t>
          </m:r>
        </m:oMath>
        <w:r w:rsidDel="004D6FE2">
          <w:rPr>
            <w:rFonts w:eastAsiaTheme="minorEastAsia"/>
            <w:noProof/>
            <w:lang w:val="es-UY"/>
          </w:rPr>
          <w:tab/>
          <w:delText>(5)</w:delText>
        </w:r>
      </w:del>
    </w:p>
    <w:p w14:paraId="29EE8759" w14:textId="6125AB57" w:rsidR="00EF2F29" w:rsidDel="004D6FE2" w:rsidRDefault="00EF2F29" w:rsidP="00EF2F29">
      <w:pPr>
        <w:rPr>
          <w:del w:id="22" w:author="Paulina Tedesco" w:date="2017-12-01T23:05:00Z"/>
          <w:rFonts w:eastAsiaTheme="minorEastAsia"/>
          <w:noProof/>
          <w:lang w:val="es-UY"/>
        </w:rPr>
      </w:pPr>
      <w:del w:id="23" w:author="Paulina Tedesco" w:date="2017-12-01T23:05:00Z">
        <w:r w:rsidDel="004D6FE2">
          <w:rPr>
            <w:rFonts w:eastAsiaTheme="minorEastAsia"/>
            <w:noProof/>
            <w:lang w:val="es-UY"/>
          </w:rPr>
          <w:delText>donde los paréntesis rectos denotan diferenciación.</w:delText>
        </w:r>
      </w:del>
    </w:p>
    <w:p w14:paraId="3ECB3D6B" w14:textId="20848341" w:rsidR="00EF2F29" w:rsidDel="00F93D5B" w:rsidRDefault="00EF2F29" w:rsidP="00EF2F29">
      <w:pPr>
        <w:rPr>
          <w:del w:id="24" w:author="Paulina Tedesco" w:date="2017-12-02T00:06:00Z"/>
          <w:rFonts w:eastAsiaTheme="minorEastAsia"/>
          <w:noProof/>
          <w:lang w:val="es-UY"/>
        </w:rPr>
      </w:pPr>
      <w:del w:id="25" w:author="Paulina Tedesco" w:date="2017-12-02T00:06:00Z">
        <w:r w:rsidDel="00F93D5B">
          <w:rPr>
            <w:rFonts w:eastAsiaTheme="minorEastAsia"/>
            <w:noProof/>
            <w:lang w:val="es-UY"/>
          </w:rPr>
          <w:delText>La solución de (7) es</w:delText>
        </w:r>
      </w:del>
    </w:p>
    <w:p w14:paraId="160014C8" w14:textId="6D8756E1" w:rsidR="00EF2F29" w:rsidDel="00F93D5B" w:rsidRDefault="00EF2F29" w:rsidP="008E0244">
      <w:pPr>
        <w:jc w:val="center"/>
        <w:rPr>
          <w:del w:id="26" w:author="Paulina Tedesco" w:date="2017-12-02T00:06:00Z"/>
          <w:rFonts w:eastAsiaTheme="minorEastAsia"/>
          <w:noProof/>
          <w:lang w:val="es-UY"/>
        </w:rPr>
      </w:pPr>
      <w:del w:id="27" w:author="Paulina Tedesco" w:date="2017-12-02T00:06:00Z">
        <m:oMath>
          <m:r>
            <w:rPr>
              <w:rFonts w:ascii="Cambria Math" w:eastAsiaTheme="minorEastAsia" w:hAnsi="Cambria Math"/>
              <w:noProof/>
              <w:lang w:val="es-UY"/>
            </w:rPr>
            <m:t>G</m:t>
          </m:r>
          <m:d>
            <m:dPr>
              <m:ctrlPr>
                <w:rPr>
                  <w:rFonts w:ascii="Cambria Math" w:eastAsiaTheme="minorEastAsia" w:hAnsi="Cambria Math"/>
                  <w:i/>
                  <w:noProof/>
                  <w:lang w:val="es-UY"/>
                </w:rPr>
              </m:ctrlPr>
            </m:dPr>
            <m:e>
              <m:r>
                <w:rPr>
                  <w:rFonts w:ascii="Cambria Math" w:eastAsiaTheme="minorEastAsia" w:hAnsi="Cambria Math"/>
                  <w:noProof/>
                  <w:lang w:val="es-UY"/>
                </w:rPr>
                <m:t>y</m:t>
              </m:r>
            </m:e>
          </m:d>
          <m:r>
            <w:rPr>
              <w:rFonts w:ascii="Cambria Math" w:eastAsiaTheme="minorEastAsia" w:hAnsi="Cambria Math"/>
              <w:noProof/>
              <w:lang w:val="es-UY"/>
            </w:rPr>
            <m:t>=</m:t>
          </m:r>
          <m:sSup>
            <m:sSupPr>
              <m:ctrlPr>
                <w:rPr>
                  <w:rFonts w:ascii="Cambria Math" w:eastAsiaTheme="minorEastAsia" w:hAnsi="Cambria Math"/>
                  <w:i/>
                  <w:noProof/>
                  <w:lang w:val="es-UY"/>
                </w:rPr>
              </m:ctrlPr>
            </m:sSupPr>
            <m:e>
              <m:r>
                <w:rPr>
                  <w:rFonts w:ascii="Cambria Math" w:eastAsiaTheme="minorEastAsia" w:hAnsi="Cambria Math"/>
                  <w:noProof/>
                  <w:lang w:val="es-UY"/>
                </w:rPr>
                <m:t>a</m:t>
              </m:r>
            </m:e>
            <m:sup>
              <m:r>
                <w:rPr>
                  <w:rFonts w:ascii="Cambria Math" w:eastAsiaTheme="minorEastAsia" w:hAnsi="Cambria Math"/>
                  <w:noProof/>
                  <w:lang w:val="es-UY"/>
                </w:rPr>
                <m:t>±</m:t>
              </m:r>
              <m:f>
                <m:fPr>
                  <m:ctrlPr>
                    <w:rPr>
                      <w:rFonts w:ascii="Cambria Math" w:eastAsiaTheme="minorEastAsia" w:hAnsi="Cambria Math"/>
                      <w:i/>
                      <w:noProof/>
                      <w:lang w:val="es-UY"/>
                    </w:rPr>
                  </m:ctrlPr>
                </m:fPr>
                <m:num>
                  <m:r>
                    <w:rPr>
                      <w:rFonts w:ascii="Cambria Math" w:eastAsiaTheme="minorEastAsia" w:hAnsi="Cambria Math"/>
                      <w:noProof/>
                      <w:lang w:val="es-UY"/>
                    </w:rPr>
                    <m:t>1</m:t>
                  </m:r>
                </m:num>
                <m:den>
                  <m:r>
                    <w:rPr>
                      <w:rFonts w:ascii="Cambria Math" w:eastAsiaTheme="minorEastAsia" w:hAnsi="Cambria Math"/>
                      <w:noProof/>
                      <w:lang w:val="es-UY"/>
                    </w:rPr>
                    <m:t>2</m:t>
                  </m:r>
                </m:den>
              </m:f>
              <m:sSup>
                <m:sSupPr>
                  <m:ctrlPr>
                    <w:rPr>
                      <w:rFonts w:ascii="Cambria Math" w:eastAsiaTheme="minorEastAsia" w:hAnsi="Cambria Math"/>
                      <w:i/>
                      <w:noProof/>
                      <w:lang w:val="es-UY"/>
                    </w:rPr>
                  </m:ctrlPr>
                </m:sSupPr>
                <m:e>
                  <m:r>
                    <w:rPr>
                      <w:rFonts w:ascii="Cambria Math" w:eastAsiaTheme="minorEastAsia" w:hAnsi="Cambria Math"/>
                      <w:noProof/>
                      <w:lang w:val="es-UY"/>
                    </w:rPr>
                    <m:t>(</m:t>
                  </m:r>
                  <m:f>
                    <m:fPr>
                      <m:ctrlPr>
                        <w:rPr>
                          <w:rFonts w:ascii="Cambria Math" w:eastAsiaTheme="minorEastAsia" w:hAnsi="Cambria Math"/>
                          <w:i/>
                          <w:noProof/>
                          <w:lang w:val="es-UY"/>
                        </w:rPr>
                      </m:ctrlPr>
                    </m:fPr>
                    <m:num>
                      <m:r>
                        <w:rPr>
                          <w:rFonts w:ascii="Cambria Math" w:eastAsiaTheme="minorEastAsia" w:hAnsi="Cambria Math"/>
                          <w:noProof/>
                          <w:lang w:val="es-UY"/>
                        </w:rPr>
                        <m:t>y</m:t>
                      </m:r>
                    </m:num>
                    <m:den>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e</m:t>
                          </m:r>
                        </m:sub>
                      </m:sSub>
                    </m:den>
                  </m:f>
                  <m:r>
                    <w:rPr>
                      <w:rFonts w:ascii="Cambria Math" w:eastAsiaTheme="minorEastAsia" w:hAnsi="Cambria Math"/>
                      <w:noProof/>
                      <w:lang w:val="es-UY"/>
                    </w:rPr>
                    <m:t>)</m:t>
                  </m:r>
                </m:e>
                <m:sup>
                  <m:r>
                    <w:rPr>
                      <w:rFonts w:ascii="Cambria Math" w:eastAsiaTheme="minorEastAsia" w:hAnsi="Cambria Math"/>
                      <w:noProof/>
                      <w:lang w:val="es-UY"/>
                    </w:rPr>
                    <m:t>2</m:t>
                  </m:r>
                </m:sup>
              </m:sSup>
            </m:sup>
          </m:sSup>
          <m:r>
            <w:rPr>
              <w:rFonts w:ascii="Cambria Math" w:eastAsiaTheme="minorEastAsia" w:hAnsi="Cambria Math"/>
              <w:noProof/>
              <w:lang w:val="es-UY"/>
            </w:rPr>
            <m:t>.</m:t>
          </m:r>
        </m:oMath>
        <w:r w:rsidR="008E0244" w:rsidDel="00F93D5B">
          <w:rPr>
            <w:rFonts w:eastAsiaTheme="minorEastAsia"/>
            <w:noProof/>
            <w:lang w:val="es-UY"/>
          </w:rPr>
          <w:tab/>
        </w:r>
        <w:r w:rsidR="008E0244" w:rsidDel="00F93D5B">
          <w:rPr>
            <w:rFonts w:eastAsiaTheme="minorEastAsia"/>
            <w:noProof/>
            <w:lang w:val="es-UY"/>
          </w:rPr>
          <w:tab/>
        </w:r>
        <w:r w:rsidR="00731558" w:rsidDel="00F93D5B">
          <w:rPr>
            <w:rFonts w:eastAsiaTheme="minorEastAsia"/>
            <w:noProof/>
            <w:lang w:val="es-UY"/>
          </w:rPr>
          <w:delText xml:space="preserve"> </w:delText>
        </w:r>
        <w:r w:rsidR="00731558" w:rsidDel="00F93D5B">
          <w:rPr>
            <w:rFonts w:eastAsiaTheme="minorEastAsia"/>
            <w:noProof/>
            <w:lang w:val="es-UY"/>
          </w:rPr>
          <w:tab/>
        </w:r>
        <w:r w:rsidR="008E0244" w:rsidDel="00F93D5B">
          <w:rPr>
            <w:rFonts w:eastAsiaTheme="minorEastAsia"/>
            <w:noProof/>
            <w:lang w:val="es-UY"/>
          </w:rPr>
          <w:delText>(6)</w:delText>
        </w:r>
      </w:del>
    </w:p>
    <w:p w14:paraId="1C29E725" w14:textId="73C74338" w:rsidR="008E0244" w:rsidRPr="00C3235A" w:rsidDel="00F93D5B" w:rsidRDefault="008E0244" w:rsidP="008E0244">
      <w:pPr>
        <w:jc w:val="both"/>
        <w:rPr>
          <w:del w:id="28" w:author="Paulina Tedesco" w:date="2017-12-02T00:06:00Z"/>
          <w:rFonts w:eastAsiaTheme="minorEastAsia"/>
          <w:noProof/>
          <w:lang w:val="es-UY"/>
        </w:rPr>
      </w:pPr>
      <w:del w:id="29" w:author="Paulina Tedesco" w:date="2017-12-02T00:06:00Z">
        <w:r w:rsidDel="00F93D5B">
          <w:rPr>
            <w:rFonts w:eastAsiaTheme="minorEastAsia"/>
            <w:noProof/>
            <w:lang w:val="es-UY"/>
          </w:rPr>
          <w:delText xml:space="preserve">donde </w:delText>
        </w:r>
        <m:oMath>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e</m:t>
              </m:r>
            </m:sub>
          </m:sSub>
          <m:r>
            <w:rPr>
              <w:rFonts w:ascii="Cambria Math" w:eastAsiaTheme="minorEastAsia" w:hAnsi="Cambria Math"/>
              <w:noProof/>
              <w:lang w:val="es-UY"/>
            </w:rPr>
            <m:t>=</m:t>
          </m:r>
          <m:sSup>
            <m:sSupPr>
              <m:ctrlPr>
                <w:rPr>
                  <w:rFonts w:ascii="Cambria Math" w:eastAsiaTheme="minorEastAsia" w:hAnsi="Cambria Math"/>
                  <w:i/>
                  <w:noProof/>
                  <w:lang w:val="es-UY"/>
                </w:rPr>
              </m:ctrlPr>
            </m:sSupPr>
            <m:e>
              <m:r>
                <w:rPr>
                  <w:rFonts w:ascii="Cambria Math" w:eastAsiaTheme="minorEastAsia" w:hAnsi="Cambria Math"/>
                  <w:noProof/>
                  <w:lang w:val="es-UY"/>
                </w:rPr>
                <m:t>(</m:t>
              </m:r>
              <m:f>
                <m:fPr>
                  <m:ctrlPr>
                    <w:rPr>
                      <w:rFonts w:ascii="Cambria Math" w:eastAsiaTheme="minorEastAsia" w:hAnsi="Cambria Math"/>
                      <w:i/>
                      <w:noProof/>
                      <w:lang w:val="es-UY"/>
                    </w:rPr>
                  </m:ctrlPr>
                </m:fPr>
                <m:num>
                  <m:r>
                    <w:rPr>
                      <w:rFonts w:ascii="Cambria Math" w:eastAsiaTheme="minorEastAsia" w:hAnsi="Cambria Math"/>
                      <w:noProof/>
                      <w:lang w:val="es-UY"/>
                    </w:rPr>
                    <m:t>c</m:t>
                  </m:r>
                </m:num>
                <m:den>
                  <m:r>
                    <w:rPr>
                      <w:rFonts w:ascii="Cambria Math" w:eastAsiaTheme="minorEastAsia" w:hAnsi="Cambria Math"/>
                      <w:noProof/>
                      <w:lang w:val="es-UY"/>
                    </w:rPr>
                    <m:t>β</m:t>
                  </m:r>
                </m:den>
              </m:f>
              <m:r>
                <w:rPr>
                  <w:rFonts w:ascii="Cambria Math" w:eastAsiaTheme="minorEastAsia" w:hAnsi="Cambria Math"/>
                  <w:noProof/>
                  <w:lang w:val="es-UY"/>
                </w:rPr>
                <m:t>)</m:t>
              </m:r>
            </m:e>
            <m:sup>
              <m:r>
                <w:rPr>
                  <w:rFonts w:ascii="Cambria Math" w:eastAsiaTheme="minorEastAsia" w:hAnsi="Cambria Math"/>
                  <w:noProof/>
                  <w:lang w:val="es-UY"/>
                </w:rPr>
                <m:t>1/2</m:t>
              </m:r>
            </m:sup>
          </m:sSup>
        </m:oMath>
        <w:r w:rsidDel="00F93D5B">
          <w:rPr>
            <w:rFonts w:eastAsiaTheme="minorEastAsia"/>
            <w:noProof/>
            <w:lang w:val="es-UY"/>
          </w:rPr>
          <w:delText xml:space="preserve"> es el </w:delText>
        </w:r>
        <w:r w:rsidR="00C3235A" w:rsidDel="00F93D5B">
          <w:rPr>
            <w:rFonts w:eastAsiaTheme="minorEastAsia"/>
            <w:noProof/>
            <w:lang w:val="es-UY"/>
          </w:rPr>
          <w:delText xml:space="preserve">radio interno de deformación. Un valor típico de </w:delText>
        </w:r>
        <m:oMath>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e</m:t>
              </m:r>
            </m:sub>
          </m:sSub>
        </m:oMath>
        <w:r w:rsidR="00C3235A" w:rsidDel="00F93D5B">
          <w:rPr>
            <w:rFonts w:eastAsiaTheme="minorEastAsia"/>
            <w:noProof/>
            <w:lang w:val="es-UY"/>
          </w:rPr>
          <w:delText xml:space="preserve"> para el Atlántico ecuatorial es </w:delText>
        </w:r>
        <m:oMath>
          <m:r>
            <w:rPr>
              <w:rFonts w:ascii="Cambria Math" w:eastAsiaTheme="minorEastAsia" w:hAnsi="Cambria Math"/>
              <w:noProof/>
              <w:lang w:val="es-UY"/>
            </w:rPr>
            <m:t>~225</m:t>
          </m:r>
        </m:oMath>
        <w:r w:rsidR="00C3235A" w:rsidDel="00F93D5B">
          <w:rPr>
            <w:rFonts w:eastAsiaTheme="minorEastAsia"/>
            <w:noProof/>
            <w:lang w:val="es-UY"/>
          </w:rPr>
          <w:delText xml:space="preserve"> km. </w:delText>
        </w:r>
      </w:del>
    </w:p>
    <w:p w14:paraId="0E95298C" w14:textId="3E6AACC9" w:rsidR="00C3235A" w:rsidDel="00F93D5B" w:rsidRDefault="00C3235A" w:rsidP="008E0244">
      <w:pPr>
        <w:jc w:val="both"/>
        <w:rPr>
          <w:del w:id="30" w:author="Paulina Tedesco" w:date="2017-12-02T00:06:00Z"/>
          <w:rFonts w:eastAsiaTheme="minorEastAsia"/>
          <w:noProof/>
          <w:lang w:val="es-UY"/>
        </w:rPr>
      </w:pPr>
      <w:del w:id="31" w:author="Paulina Tedesco" w:date="2017-12-02T00:06:00Z">
        <w:r w:rsidDel="00F93D5B">
          <w:rPr>
            <w:rFonts w:eastAsiaTheme="minorEastAsia"/>
            <w:noProof/>
            <w:lang w:val="es-UY"/>
          </w:rPr>
          <w:delText>La única solución para u posible es con el signo de menos. Entonces se puede escribir</w:delText>
        </w:r>
      </w:del>
    </w:p>
    <w:p w14:paraId="0B678EB1" w14:textId="7F87C8A7" w:rsidR="00C3235A" w:rsidDel="00F93D5B" w:rsidRDefault="00C3235A" w:rsidP="00C3235A">
      <w:pPr>
        <w:jc w:val="center"/>
        <w:rPr>
          <w:del w:id="32" w:author="Paulina Tedesco" w:date="2017-12-02T00:06:00Z"/>
          <w:rFonts w:eastAsiaTheme="minorEastAsia"/>
          <w:noProof/>
          <w:lang w:val="es-UY"/>
        </w:rPr>
      </w:pPr>
      <w:del w:id="33" w:author="Paulina Tedesco" w:date="2017-12-02T00:06:00Z">
        <m:oMath>
          <m:r>
            <w:rPr>
              <w:rFonts w:ascii="Cambria Math" w:eastAsiaTheme="minorEastAsia" w:hAnsi="Cambria Math"/>
              <w:noProof/>
              <w:lang w:val="es-UY"/>
            </w:rPr>
            <m:t>u</m:t>
          </m:r>
          <m:d>
            <m:dPr>
              <m:ctrlPr>
                <w:rPr>
                  <w:rFonts w:ascii="Cambria Math" w:eastAsiaTheme="minorEastAsia" w:hAnsi="Cambria Math"/>
                  <w:i/>
                  <w:noProof/>
                  <w:lang w:val="es-UY"/>
                </w:rPr>
              </m:ctrlPr>
            </m:dPr>
            <m:e>
              <m:r>
                <w:rPr>
                  <w:rFonts w:ascii="Cambria Math" w:eastAsiaTheme="minorEastAsia" w:hAnsi="Cambria Math"/>
                  <w:noProof/>
                  <w:lang w:val="es-UY"/>
                </w:rPr>
                <m:t>x,y,t</m:t>
              </m:r>
            </m:e>
          </m:d>
          <m:r>
            <w:rPr>
              <w:rFonts w:ascii="Cambria Math" w:eastAsiaTheme="minorEastAsia" w:hAnsi="Cambria Math"/>
              <w:noProof/>
              <w:lang w:val="es-UY"/>
            </w:rPr>
            <m:t>=F</m:t>
          </m:r>
          <m:d>
            <m:dPr>
              <m:ctrlPr>
                <w:rPr>
                  <w:rFonts w:ascii="Cambria Math" w:eastAsiaTheme="minorEastAsia" w:hAnsi="Cambria Math"/>
                  <w:i/>
                  <w:noProof/>
                  <w:lang w:val="es-UY"/>
                </w:rPr>
              </m:ctrlPr>
            </m:dPr>
            <m:e>
              <m:r>
                <w:rPr>
                  <w:rFonts w:ascii="Cambria Math" w:eastAsiaTheme="minorEastAsia" w:hAnsi="Cambria Math"/>
                  <w:noProof/>
                  <w:lang w:val="es-UY"/>
                </w:rPr>
                <m:t>x-ct</m:t>
              </m:r>
            </m:e>
          </m:d>
          <m:sSup>
            <m:sSupPr>
              <m:ctrlPr>
                <w:rPr>
                  <w:rFonts w:ascii="Cambria Math" w:eastAsiaTheme="minorEastAsia" w:hAnsi="Cambria Math"/>
                  <w:i/>
                  <w:noProof/>
                  <w:lang w:val="es-UY"/>
                </w:rPr>
              </m:ctrlPr>
            </m:sSupPr>
            <m:e>
              <m:r>
                <w:rPr>
                  <w:rFonts w:ascii="Cambria Math" w:eastAsiaTheme="minorEastAsia" w:hAnsi="Cambria Math"/>
                  <w:noProof/>
                  <w:lang w:val="es-UY"/>
                </w:rPr>
                <m:t>a</m:t>
              </m:r>
            </m:e>
            <m:sup>
              <m:r>
                <w:rPr>
                  <w:rFonts w:ascii="Cambria Math" w:eastAsiaTheme="minorEastAsia" w:hAnsi="Cambria Math"/>
                  <w:noProof/>
                  <w:lang w:val="es-UY"/>
                </w:rPr>
                <m:t>±</m:t>
              </m:r>
              <m:f>
                <m:fPr>
                  <m:ctrlPr>
                    <w:rPr>
                      <w:rFonts w:ascii="Cambria Math" w:eastAsiaTheme="minorEastAsia" w:hAnsi="Cambria Math"/>
                      <w:i/>
                      <w:noProof/>
                      <w:lang w:val="es-UY"/>
                    </w:rPr>
                  </m:ctrlPr>
                </m:fPr>
                <m:num>
                  <m:r>
                    <w:rPr>
                      <w:rFonts w:ascii="Cambria Math" w:eastAsiaTheme="minorEastAsia" w:hAnsi="Cambria Math"/>
                      <w:noProof/>
                      <w:lang w:val="es-UY"/>
                    </w:rPr>
                    <m:t>1</m:t>
                  </m:r>
                </m:num>
                <m:den>
                  <m:r>
                    <w:rPr>
                      <w:rFonts w:ascii="Cambria Math" w:eastAsiaTheme="minorEastAsia" w:hAnsi="Cambria Math"/>
                      <w:noProof/>
                      <w:lang w:val="es-UY"/>
                    </w:rPr>
                    <m:t>2</m:t>
                  </m:r>
                </m:den>
              </m:f>
              <m:sSup>
                <m:sSupPr>
                  <m:ctrlPr>
                    <w:rPr>
                      <w:rFonts w:ascii="Cambria Math" w:eastAsiaTheme="minorEastAsia" w:hAnsi="Cambria Math"/>
                      <w:i/>
                      <w:noProof/>
                      <w:lang w:val="es-UY"/>
                    </w:rPr>
                  </m:ctrlPr>
                </m:sSupPr>
                <m:e>
                  <m:r>
                    <w:rPr>
                      <w:rFonts w:ascii="Cambria Math" w:eastAsiaTheme="minorEastAsia" w:hAnsi="Cambria Math"/>
                      <w:noProof/>
                      <w:lang w:val="es-UY"/>
                    </w:rPr>
                    <m:t>(</m:t>
                  </m:r>
                  <m:f>
                    <m:fPr>
                      <m:ctrlPr>
                        <w:rPr>
                          <w:rFonts w:ascii="Cambria Math" w:eastAsiaTheme="minorEastAsia" w:hAnsi="Cambria Math"/>
                          <w:i/>
                          <w:noProof/>
                          <w:lang w:val="es-UY"/>
                        </w:rPr>
                      </m:ctrlPr>
                    </m:fPr>
                    <m:num>
                      <m:r>
                        <w:rPr>
                          <w:rFonts w:ascii="Cambria Math" w:eastAsiaTheme="minorEastAsia" w:hAnsi="Cambria Math"/>
                          <w:noProof/>
                          <w:lang w:val="es-UY"/>
                        </w:rPr>
                        <m:t>y</m:t>
                      </m:r>
                    </m:num>
                    <m:den>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e</m:t>
                          </m:r>
                        </m:sub>
                      </m:sSub>
                    </m:den>
                  </m:f>
                  <m:r>
                    <w:rPr>
                      <w:rFonts w:ascii="Cambria Math" w:eastAsiaTheme="minorEastAsia" w:hAnsi="Cambria Math"/>
                      <w:noProof/>
                      <w:lang w:val="es-UY"/>
                    </w:rPr>
                    <m:t>)</m:t>
                  </m:r>
                </m:e>
                <m:sup>
                  <m:r>
                    <w:rPr>
                      <w:rFonts w:ascii="Cambria Math" w:eastAsiaTheme="minorEastAsia" w:hAnsi="Cambria Math"/>
                      <w:noProof/>
                      <w:lang w:val="es-UY"/>
                    </w:rPr>
                    <m:t>2</m:t>
                  </m:r>
                </m:sup>
              </m:sSup>
            </m:sup>
          </m:sSup>
          <m:r>
            <w:rPr>
              <w:rFonts w:ascii="Cambria Math" w:eastAsiaTheme="minorEastAsia" w:hAnsi="Cambria Math"/>
              <w:noProof/>
              <w:lang w:val="es-UY"/>
            </w:rPr>
            <m:t>,</m:t>
          </m:r>
        </m:oMath>
        <w:r w:rsidDel="00F93D5B">
          <w:rPr>
            <w:rFonts w:eastAsiaTheme="minorEastAsia"/>
            <w:noProof/>
            <w:lang w:val="es-UY"/>
          </w:rPr>
          <w:tab/>
        </w:r>
        <w:r w:rsidR="00731558" w:rsidDel="00F93D5B">
          <w:rPr>
            <w:rFonts w:eastAsiaTheme="minorEastAsia"/>
            <w:noProof/>
            <w:lang w:val="es-UY"/>
          </w:rPr>
          <w:tab/>
        </w:r>
        <w:r w:rsidDel="00F93D5B">
          <w:rPr>
            <w:rFonts w:eastAsiaTheme="minorEastAsia"/>
            <w:noProof/>
            <w:lang w:val="es-UY"/>
          </w:rPr>
          <w:delText>(7)</w:delText>
        </w:r>
      </w:del>
    </w:p>
    <w:p w14:paraId="1ED9E3EF" w14:textId="328DA282" w:rsidR="008E0244" w:rsidRPr="00982EEF" w:rsidDel="00F93D5B" w:rsidRDefault="00C3235A" w:rsidP="005B56C9">
      <w:pPr>
        <w:jc w:val="both"/>
        <w:rPr>
          <w:del w:id="34" w:author="Paulina Tedesco" w:date="2017-12-02T00:15:00Z"/>
          <w:rFonts w:eastAsiaTheme="minorEastAsia"/>
          <w:noProof/>
          <w:lang w:val="es-UY"/>
        </w:rPr>
      </w:pPr>
      <w:del w:id="35" w:author="Paulina Tedesco" w:date="2017-12-02T00:15:00Z">
        <w:r w:rsidDel="00F93D5B">
          <w:rPr>
            <w:rFonts w:eastAsiaTheme="minorEastAsia"/>
            <w:noProof/>
            <w:lang w:val="es-UY"/>
          </w:rPr>
          <w:delText xml:space="preserve">El resultado es una onda de Kelvin propagándose hacia el este, con velocidad de fase c, que está atrapada dentro de una distancia </w:delText>
        </w:r>
        <m:oMath>
          <m:rad>
            <m:radPr>
              <m:degHide m:val="1"/>
              <m:ctrlPr>
                <w:rPr>
                  <w:rFonts w:ascii="Cambria Math" w:eastAsiaTheme="minorEastAsia" w:hAnsi="Cambria Math"/>
                  <w:i/>
                  <w:noProof/>
                  <w:lang w:val="es-UY"/>
                </w:rPr>
              </m:ctrlPr>
            </m:radPr>
            <m:deg/>
            <m:e>
              <m:r>
                <w:rPr>
                  <w:rFonts w:ascii="Cambria Math" w:eastAsiaTheme="minorEastAsia" w:hAnsi="Cambria Math"/>
                  <w:noProof/>
                  <w:lang w:val="es-UY"/>
                </w:rPr>
                <m:t>2</m:t>
              </m:r>
            </m:e>
          </m:rad>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e</m:t>
              </m:r>
            </m:sub>
          </m:sSub>
          <m:r>
            <w:rPr>
              <w:rFonts w:ascii="Cambria Math" w:eastAsiaTheme="minorEastAsia" w:hAnsi="Cambria Math"/>
              <w:noProof/>
              <w:lang w:val="es-UY"/>
            </w:rPr>
            <m:t>=350</m:t>
          </m:r>
        </m:oMath>
        <w:r w:rsidDel="00F93D5B">
          <w:rPr>
            <w:rFonts w:eastAsiaTheme="minorEastAsia"/>
            <w:noProof/>
            <w:lang w:val="es-UY"/>
          </w:rPr>
          <w:delText xml:space="preserve"> </w:delText>
        </w:r>
        <w:r w:rsidR="00005024" w:rsidDel="00F93D5B">
          <w:rPr>
            <w:rFonts w:eastAsiaTheme="minorEastAsia"/>
            <w:noProof/>
            <w:lang w:val="es-UY"/>
          </w:rPr>
          <w:delText>km.</w:delText>
        </w:r>
        <w:r w:rsidR="00005B3C" w:rsidDel="00F93D5B">
          <w:rPr>
            <w:rFonts w:eastAsiaTheme="minorEastAsia"/>
            <w:noProof/>
            <w:lang w:val="es-UY"/>
          </w:rPr>
          <w:delText xml:space="preserve"> En las proximidades del ecuador esta distancia es el radio interno de deformación de Rossby, </w:delText>
        </w:r>
        <m:oMath>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c</m:t>
              </m:r>
            </m:sub>
          </m:sSub>
          <m:r>
            <w:rPr>
              <w:rFonts w:ascii="Cambria Math" w:eastAsiaTheme="minorEastAsia" w:hAnsi="Cambria Math"/>
              <w:noProof/>
              <w:lang w:val="es-UY"/>
            </w:rPr>
            <m:t>=c/βy</m:t>
          </m:r>
        </m:oMath>
        <w:r w:rsidR="00005B3C" w:rsidDel="00F93D5B">
          <w:rPr>
            <w:rFonts w:eastAsiaTheme="minorEastAsia"/>
            <w:noProof/>
            <w:lang w:val="es-UY"/>
          </w:rPr>
          <w:delText>. A medida que l</w:delText>
        </w:r>
        <w:r w:rsidR="00264CE2" w:rsidDel="00F93D5B">
          <w:rPr>
            <w:rFonts w:eastAsiaTheme="minorEastAsia"/>
            <w:noProof/>
            <w:lang w:val="es-UY"/>
          </w:rPr>
          <w:delText xml:space="preserve">a onda de Kelvin se mueve hacia </w:delText>
        </w:r>
        <w:r w:rsidR="00005B3C" w:rsidDel="00F93D5B">
          <w:rPr>
            <w:rFonts w:eastAsiaTheme="minorEastAsia"/>
            <w:noProof/>
            <w:lang w:val="es-UY"/>
          </w:rPr>
          <w:delText>latitudes</w:delText>
        </w:r>
        <w:r w:rsidR="00264CE2" w:rsidDel="00F93D5B">
          <w:rPr>
            <w:rFonts w:eastAsiaTheme="minorEastAsia"/>
            <w:noProof/>
            <w:lang w:val="es-UY"/>
          </w:rPr>
          <w:delText xml:space="preserve"> mayores</w:delText>
        </w:r>
        <w:r w:rsidR="00005B3C" w:rsidDel="00F93D5B">
          <w:rPr>
            <w:rFonts w:eastAsiaTheme="minorEastAsia"/>
            <w:noProof/>
            <w:lang w:val="es-UY"/>
          </w:rPr>
          <w:delText xml:space="preserve">, el Radio de deformación de Rossby decrece. Por conservación de la energía, al reducirse la distancia a la que queda atrapada la onda, la amplitud de la respuesta al alejarse del ecuador aumenta. Un valor típico de </w:delText>
        </w:r>
        <m:oMath>
          <m:sSub>
            <m:sSubPr>
              <m:ctrlPr>
                <w:rPr>
                  <w:rFonts w:ascii="Cambria Math" w:eastAsiaTheme="minorEastAsia" w:hAnsi="Cambria Math"/>
                  <w:i/>
                  <w:noProof/>
                  <w:lang w:val="es-UY"/>
                </w:rPr>
              </m:ctrlPr>
            </m:sSubPr>
            <m:e>
              <m:r>
                <w:rPr>
                  <w:rFonts w:ascii="Cambria Math" w:eastAsiaTheme="minorEastAsia" w:hAnsi="Cambria Math"/>
                  <w:noProof/>
                  <w:lang w:val="es-UY"/>
                </w:rPr>
                <m:t>L</m:t>
              </m:r>
            </m:e>
            <m:sub>
              <m:r>
                <w:rPr>
                  <w:rFonts w:ascii="Cambria Math" w:eastAsiaTheme="minorEastAsia" w:hAnsi="Cambria Math"/>
                  <w:noProof/>
                  <w:lang w:val="es-UY"/>
                </w:rPr>
                <m:t>c</m:t>
              </m:r>
            </m:sub>
          </m:sSub>
        </m:oMath>
        <w:r w:rsidR="00005B3C" w:rsidDel="00F93D5B">
          <w:rPr>
            <w:rFonts w:eastAsiaTheme="minorEastAsia"/>
            <w:noProof/>
            <w:lang w:val="es-UY"/>
          </w:rPr>
          <w:delText xml:space="preserve"> a lo largo de las costas del Golfo de Guinea es de 100-200 km. Por eso, cualquier impulso de origen ecuatorial aumentará su amplitud aunque la velocidad de propagación permanezca igual.</w:delText>
        </w:r>
      </w:del>
    </w:p>
    <w:p w14:paraId="280A142E" w14:textId="7C2EAD26" w:rsidR="00664C8A" w:rsidRPr="00664C8A" w:rsidDel="00AF61EC" w:rsidRDefault="00664C8A" w:rsidP="00664C8A">
      <w:pPr>
        <w:jc w:val="both"/>
        <w:rPr>
          <w:del w:id="36" w:author="Paulina Tedesco" w:date="2017-12-02T00:18:00Z"/>
          <w:rFonts w:eastAsiaTheme="minorEastAsia"/>
          <w:noProof/>
          <w:lang w:val="es-UY"/>
        </w:rPr>
      </w:pPr>
      <w:bookmarkStart w:id="37" w:name="_GoBack"/>
      <w:bookmarkEnd w:id="37"/>
      <w:del w:id="38" w:author="Paulina Tedesco" w:date="2017-12-02T00:18:00Z">
        <w:r w:rsidDel="00AF61EC">
          <w:rPr>
            <w:rFonts w:eastAsiaTheme="minorEastAsia"/>
            <w:noProof/>
            <w:lang w:val="es-UY"/>
          </w:rPr>
          <w:delText>Si se le agrega efecto viscoso, se tienen el siguiente sistema de ecuaciones</w:delText>
        </w:r>
      </w:del>
    </w:p>
    <w:p w14:paraId="25B4DFB6" w14:textId="01A94EC5" w:rsidR="00664C8A" w:rsidRPr="00664C8A" w:rsidDel="00AF61EC" w:rsidRDefault="00A27A81" w:rsidP="005460C2">
      <w:pPr>
        <w:jc w:val="center"/>
        <w:rPr>
          <w:del w:id="39" w:author="Paulina Tedesco" w:date="2017-12-02T00:18:00Z"/>
          <w:rFonts w:eastAsiaTheme="minorEastAsia"/>
          <w:noProof/>
          <w:lang w:val="es-UY"/>
        </w:rPr>
      </w:pPr>
      <m:oMath>
        <m:sSub>
          <m:sSubPr>
            <m:ctrlPr>
              <w:del w:id="40" w:author="Paulina Tedesco" w:date="2017-12-02T00:18:00Z">
                <w:rPr>
                  <w:rFonts w:ascii="Cambria Math" w:eastAsiaTheme="minorEastAsia" w:hAnsi="Cambria Math"/>
                  <w:i/>
                  <w:noProof/>
                  <w:lang w:val="es-UY"/>
                </w:rPr>
              </w:del>
            </m:ctrlPr>
          </m:sSubPr>
          <m:e>
            <w:del w:id="41" w:author="Paulina Tedesco" w:date="2017-12-02T00:18:00Z">
              <m:r>
                <w:rPr>
                  <w:rFonts w:ascii="Cambria Math" w:eastAsiaTheme="minorEastAsia" w:hAnsi="Cambria Math"/>
                  <w:noProof/>
                  <w:lang w:val="es-UY"/>
                </w:rPr>
                <m:t>u</m:t>
              </m:r>
            </w:del>
          </m:e>
          <m:sub>
            <w:del w:id="42" w:author="Paulina Tedesco" w:date="2017-12-02T00:18:00Z">
              <m:r>
                <w:rPr>
                  <w:rFonts w:ascii="Cambria Math" w:eastAsiaTheme="minorEastAsia" w:hAnsi="Cambria Math"/>
                  <w:noProof/>
                  <w:lang w:val="es-UY"/>
                </w:rPr>
                <m:t>t</m:t>
              </m:r>
            </w:del>
          </m:sub>
        </m:sSub>
        <w:del w:id="43" w:author="Paulina Tedesco" w:date="2017-12-02T00:18:00Z">
          <m:r>
            <w:rPr>
              <w:rFonts w:ascii="Cambria Math" w:eastAsiaTheme="minorEastAsia" w:hAnsi="Cambria Math"/>
              <w:noProof/>
              <w:lang w:val="es-UY"/>
            </w:rPr>
            <m:t>-βyv+</m:t>
          </m:r>
        </w:del>
        <m:sSup>
          <m:sSupPr>
            <m:ctrlPr>
              <w:del w:id="44" w:author="Paulina Tedesco" w:date="2017-12-02T00:18:00Z">
                <w:rPr>
                  <w:rFonts w:ascii="Cambria Math" w:eastAsiaTheme="minorEastAsia" w:hAnsi="Cambria Math"/>
                  <w:i/>
                  <w:noProof/>
                  <w:lang w:val="es-UY"/>
                </w:rPr>
              </w:del>
            </m:ctrlPr>
          </m:sSupPr>
          <m:e>
            <w:del w:id="45" w:author="Paulina Tedesco" w:date="2017-12-02T00:18:00Z">
              <m:r>
                <w:rPr>
                  <w:rFonts w:ascii="Cambria Math" w:eastAsiaTheme="minorEastAsia" w:hAnsi="Cambria Math"/>
                  <w:noProof/>
                  <w:lang w:val="es-UY"/>
                </w:rPr>
                <m:t>g</m:t>
              </m:r>
            </w:del>
          </m:e>
          <m:sup>
            <w:del w:id="46" w:author="Paulina Tedesco" w:date="2017-12-02T00:18:00Z">
              <m:r>
                <w:rPr>
                  <w:rFonts w:ascii="Cambria Math" w:eastAsiaTheme="minorEastAsia" w:hAnsi="Cambria Math"/>
                  <w:noProof/>
                  <w:lang w:val="es-UY"/>
                </w:rPr>
                <m:t>'</m:t>
              </m:r>
            </w:del>
          </m:sup>
        </m:sSup>
        <m:sSub>
          <m:sSubPr>
            <m:ctrlPr>
              <w:del w:id="47" w:author="Paulina Tedesco" w:date="2017-12-02T00:18:00Z">
                <w:rPr>
                  <w:rFonts w:ascii="Cambria Math" w:eastAsiaTheme="minorEastAsia" w:hAnsi="Cambria Math"/>
                  <w:i/>
                  <w:noProof/>
                  <w:lang w:val="es-UY"/>
                </w:rPr>
              </w:del>
            </m:ctrlPr>
          </m:sSubPr>
          <m:e>
            <w:del w:id="48" w:author="Paulina Tedesco" w:date="2017-12-02T00:18:00Z">
              <m:r>
                <w:rPr>
                  <w:rFonts w:ascii="Cambria Math" w:eastAsiaTheme="minorEastAsia" w:hAnsi="Cambria Math"/>
                  <w:noProof/>
                  <w:lang w:val="es-UY"/>
                </w:rPr>
                <m:t>h</m:t>
              </m:r>
            </w:del>
          </m:e>
          <m:sub>
            <w:del w:id="49" w:author="Paulina Tedesco" w:date="2017-12-02T00:18:00Z">
              <m:r>
                <w:rPr>
                  <w:rFonts w:ascii="Cambria Math" w:eastAsiaTheme="minorEastAsia" w:hAnsi="Cambria Math"/>
                  <w:noProof/>
                  <w:lang w:val="es-UY"/>
                </w:rPr>
                <m:t>x</m:t>
              </m:r>
            </w:del>
          </m:sub>
        </m:sSub>
        <w:del w:id="50" w:author="Paulina Tedesco" w:date="2017-12-02T00:18:00Z">
          <m:r>
            <w:rPr>
              <w:rFonts w:ascii="Cambria Math" w:eastAsiaTheme="minorEastAsia" w:hAnsi="Cambria Math"/>
              <w:noProof/>
              <w:lang w:val="es-UY"/>
            </w:rPr>
            <m:t>-A</m:t>
          </m:r>
        </w:del>
        <m:sSup>
          <m:sSupPr>
            <m:ctrlPr>
              <w:del w:id="51" w:author="Paulina Tedesco" w:date="2017-12-02T00:18:00Z">
                <w:rPr>
                  <w:rFonts w:ascii="Cambria Math" w:eastAsiaTheme="minorEastAsia" w:hAnsi="Cambria Math"/>
                  <w:i/>
                  <w:noProof/>
                  <w:lang w:val="es-UY"/>
                </w:rPr>
              </w:del>
            </m:ctrlPr>
          </m:sSupPr>
          <m:e>
            <w:del w:id="52" w:author="Paulina Tedesco" w:date="2017-12-02T00:18:00Z">
              <m:r>
                <m:rPr>
                  <m:sty m:val="p"/>
                </m:rPr>
                <w:rPr>
                  <w:rFonts w:ascii="Cambria Math" w:eastAsiaTheme="minorEastAsia" w:hAnsi="Cambria Math"/>
                  <w:noProof/>
                  <w:lang w:val="es-UY"/>
                </w:rPr>
                <m:t>∇</m:t>
              </m:r>
            </w:del>
          </m:e>
          <m:sup>
            <w:del w:id="53" w:author="Paulina Tedesco" w:date="2017-12-02T00:18:00Z">
              <m:r>
                <w:rPr>
                  <w:rFonts w:ascii="Cambria Math" w:eastAsiaTheme="minorEastAsia" w:hAnsi="Cambria Math"/>
                  <w:noProof/>
                  <w:lang w:val="es-UY"/>
                </w:rPr>
                <m:t>2</m:t>
              </m:r>
            </w:del>
          </m:sup>
        </m:sSup>
        <w:del w:id="54" w:author="Paulina Tedesco" w:date="2017-12-02T00:18:00Z">
          <m:r>
            <w:rPr>
              <w:rFonts w:ascii="Cambria Math" w:eastAsiaTheme="minorEastAsia" w:hAnsi="Cambria Math"/>
              <w:noProof/>
              <w:lang w:val="es-UY"/>
            </w:rPr>
            <m:t>u=</m:t>
          </m:r>
        </w:del>
        <m:f>
          <m:fPr>
            <m:ctrlPr>
              <w:del w:id="55" w:author="Paulina Tedesco" w:date="2017-12-02T00:18:00Z">
                <w:rPr>
                  <w:rFonts w:ascii="Cambria Math" w:eastAsiaTheme="minorEastAsia" w:hAnsi="Cambria Math"/>
                  <w:i/>
                  <w:noProof/>
                  <w:lang w:val="es-UY"/>
                </w:rPr>
              </w:del>
            </m:ctrlPr>
          </m:fPr>
          <m:num>
            <m:sSup>
              <m:sSupPr>
                <m:ctrlPr>
                  <w:del w:id="56" w:author="Paulina Tedesco" w:date="2017-12-02T00:18:00Z">
                    <w:rPr>
                      <w:rFonts w:ascii="Cambria Math" w:eastAsiaTheme="minorEastAsia" w:hAnsi="Cambria Math"/>
                      <w:i/>
                      <w:noProof/>
                      <w:lang w:val="es-UY"/>
                    </w:rPr>
                  </w:del>
                </m:ctrlPr>
              </m:sSupPr>
              <m:e>
                <w:del w:id="57" w:author="Paulina Tedesco" w:date="2017-12-02T00:18:00Z">
                  <m:r>
                    <w:rPr>
                      <w:rFonts w:ascii="Cambria Math" w:eastAsiaTheme="minorEastAsia" w:hAnsi="Cambria Math"/>
                      <w:noProof/>
                      <w:lang w:val="es-UY"/>
                    </w:rPr>
                    <m:t>τ</m:t>
                  </m:r>
                </w:del>
              </m:e>
              <m:sup>
                <w:del w:id="58" w:author="Paulina Tedesco" w:date="2017-12-02T00:18:00Z">
                  <m:r>
                    <w:rPr>
                      <w:rFonts w:ascii="Cambria Math" w:eastAsiaTheme="minorEastAsia" w:hAnsi="Cambria Math"/>
                      <w:noProof/>
                      <w:lang w:val="es-UY"/>
                    </w:rPr>
                    <m:t>x</m:t>
                  </m:r>
                </w:del>
              </m:sup>
            </m:sSup>
          </m:num>
          <m:den>
            <w:del w:id="59" w:author="Paulina Tedesco" w:date="2017-12-02T00:18:00Z">
              <m:r>
                <w:rPr>
                  <w:rFonts w:ascii="Cambria Math" w:eastAsiaTheme="minorEastAsia" w:hAnsi="Cambria Math"/>
                  <w:noProof/>
                  <w:lang w:val="es-UY"/>
                </w:rPr>
                <m:t>ρH</m:t>
              </m:r>
            </w:del>
          </m:den>
        </m:f>
        <w:del w:id="60" w:author="Paulina Tedesco" w:date="2017-12-02T00:18:00Z">
          <m:r>
            <w:rPr>
              <w:rFonts w:ascii="Cambria Math" w:eastAsiaTheme="minorEastAsia" w:hAnsi="Cambria Math"/>
              <w:noProof/>
              <w:lang w:val="es-UY"/>
            </w:rPr>
            <m:t xml:space="preserve">, </m:t>
          </m:r>
        </w:del>
      </m:oMath>
      <w:del w:id="61" w:author="Paulina Tedesco" w:date="2017-12-02T00:18:00Z">
        <w:r w:rsidR="005B56C9" w:rsidDel="00AF61EC">
          <w:rPr>
            <w:rFonts w:eastAsiaTheme="minorEastAsia"/>
            <w:noProof/>
            <w:lang w:val="es-UY"/>
          </w:rPr>
          <w:tab/>
          <w:delText>(8</w:delText>
        </w:r>
        <w:r w:rsidR="005460C2" w:rsidDel="00AF61EC">
          <w:rPr>
            <w:rFonts w:eastAsiaTheme="minorEastAsia"/>
            <w:noProof/>
            <w:lang w:val="es-UY"/>
          </w:rPr>
          <w:delText>a)</w:delText>
        </w:r>
      </w:del>
    </w:p>
    <w:p w14:paraId="26F70908" w14:textId="1B7E6BDC" w:rsidR="00664C8A" w:rsidRPr="00664C8A" w:rsidDel="00AF61EC" w:rsidRDefault="00A27A81" w:rsidP="005460C2">
      <w:pPr>
        <w:jc w:val="center"/>
        <w:rPr>
          <w:del w:id="62" w:author="Paulina Tedesco" w:date="2017-12-02T00:18:00Z"/>
          <w:rFonts w:eastAsiaTheme="minorEastAsia"/>
          <w:noProof/>
          <w:lang w:val="es-UY"/>
        </w:rPr>
      </w:pPr>
      <m:oMath>
        <m:sSub>
          <m:sSubPr>
            <m:ctrlPr>
              <w:del w:id="63" w:author="Paulina Tedesco" w:date="2017-12-02T00:18:00Z">
                <w:rPr>
                  <w:rFonts w:ascii="Cambria Math" w:eastAsiaTheme="minorEastAsia" w:hAnsi="Cambria Math"/>
                  <w:i/>
                  <w:noProof/>
                  <w:lang w:val="es-UY"/>
                </w:rPr>
              </w:del>
            </m:ctrlPr>
          </m:sSubPr>
          <m:e>
            <w:del w:id="64" w:author="Paulina Tedesco" w:date="2017-12-02T00:18:00Z">
              <m:r>
                <w:rPr>
                  <w:rFonts w:ascii="Cambria Math" w:eastAsiaTheme="minorEastAsia" w:hAnsi="Cambria Math"/>
                  <w:noProof/>
                  <w:lang w:val="es-UY"/>
                </w:rPr>
                <m:t>v</m:t>
              </m:r>
            </w:del>
          </m:e>
          <m:sub>
            <w:del w:id="65" w:author="Paulina Tedesco" w:date="2017-12-02T00:18:00Z">
              <m:r>
                <w:rPr>
                  <w:rFonts w:ascii="Cambria Math" w:eastAsiaTheme="minorEastAsia" w:hAnsi="Cambria Math"/>
                  <w:noProof/>
                  <w:lang w:val="es-UY"/>
                </w:rPr>
                <m:t>t</m:t>
              </m:r>
            </w:del>
          </m:sub>
        </m:sSub>
        <w:del w:id="66" w:author="Paulina Tedesco" w:date="2017-12-02T00:18:00Z">
          <m:r>
            <w:rPr>
              <w:rFonts w:ascii="Cambria Math" w:eastAsiaTheme="minorEastAsia" w:hAnsi="Cambria Math"/>
              <w:noProof/>
              <w:lang w:val="es-UY"/>
            </w:rPr>
            <m:t>-βyu+</m:t>
          </m:r>
        </w:del>
        <m:sSup>
          <m:sSupPr>
            <m:ctrlPr>
              <w:del w:id="67" w:author="Paulina Tedesco" w:date="2017-12-02T00:18:00Z">
                <w:rPr>
                  <w:rFonts w:ascii="Cambria Math" w:eastAsiaTheme="minorEastAsia" w:hAnsi="Cambria Math"/>
                  <w:i/>
                  <w:noProof/>
                  <w:lang w:val="es-UY"/>
                </w:rPr>
              </w:del>
            </m:ctrlPr>
          </m:sSupPr>
          <m:e>
            <w:del w:id="68" w:author="Paulina Tedesco" w:date="2017-12-02T00:18:00Z">
              <m:r>
                <w:rPr>
                  <w:rFonts w:ascii="Cambria Math" w:eastAsiaTheme="minorEastAsia" w:hAnsi="Cambria Math"/>
                  <w:noProof/>
                  <w:lang w:val="es-UY"/>
                </w:rPr>
                <m:t>g</m:t>
              </m:r>
            </w:del>
          </m:e>
          <m:sup>
            <w:del w:id="69" w:author="Paulina Tedesco" w:date="2017-12-02T00:18:00Z">
              <m:r>
                <w:rPr>
                  <w:rFonts w:ascii="Cambria Math" w:eastAsiaTheme="minorEastAsia" w:hAnsi="Cambria Math"/>
                  <w:noProof/>
                  <w:lang w:val="es-UY"/>
                </w:rPr>
                <m:t>'</m:t>
              </m:r>
            </w:del>
          </m:sup>
        </m:sSup>
        <m:sSub>
          <m:sSubPr>
            <m:ctrlPr>
              <w:del w:id="70" w:author="Paulina Tedesco" w:date="2017-12-02T00:18:00Z">
                <w:rPr>
                  <w:rFonts w:ascii="Cambria Math" w:eastAsiaTheme="minorEastAsia" w:hAnsi="Cambria Math"/>
                  <w:i/>
                  <w:noProof/>
                  <w:lang w:val="es-UY"/>
                </w:rPr>
              </w:del>
            </m:ctrlPr>
          </m:sSubPr>
          <m:e>
            <w:del w:id="71" w:author="Paulina Tedesco" w:date="2017-12-02T00:18:00Z">
              <m:r>
                <w:rPr>
                  <w:rFonts w:ascii="Cambria Math" w:eastAsiaTheme="minorEastAsia" w:hAnsi="Cambria Math"/>
                  <w:noProof/>
                  <w:lang w:val="es-UY"/>
                </w:rPr>
                <m:t>h</m:t>
              </m:r>
            </w:del>
          </m:e>
          <m:sub>
            <w:del w:id="72" w:author="Paulina Tedesco" w:date="2017-12-02T00:18:00Z">
              <m:r>
                <w:rPr>
                  <w:rFonts w:ascii="Cambria Math" w:eastAsiaTheme="minorEastAsia" w:hAnsi="Cambria Math"/>
                  <w:noProof/>
                  <w:lang w:val="es-UY"/>
                </w:rPr>
                <m:t>y</m:t>
              </m:r>
            </w:del>
          </m:sub>
        </m:sSub>
        <w:del w:id="73" w:author="Paulina Tedesco" w:date="2017-12-02T00:18:00Z">
          <m:r>
            <w:rPr>
              <w:rFonts w:ascii="Cambria Math" w:eastAsiaTheme="minorEastAsia" w:hAnsi="Cambria Math"/>
              <w:noProof/>
              <w:lang w:val="es-UY"/>
            </w:rPr>
            <m:t>-A</m:t>
          </m:r>
        </w:del>
        <m:sSup>
          <m:sSupPr>
            <m:ctrlPr>
              <w:del w:id="74" w:author="Paulina Tedesco" w:date="2017-12-02T00:18:00Z">
                <w:rPr>
                  <w:rFonts w:ascii="Cambria Math" w:eastAsiaTheme="minorEastAsia" w:hAnsi="Cambria Math"/>
                  <w:i/>
                  <w:noProof/>
                  <w:lang w:val="es-UY"/>
                </w:rPr>
              </w:del>
            </m:ctrlPr>
          </m:sSupPr>
          <m:e>
            <w:del w:id="75" w:author="Paulina Tedesco" w:date="2017-12-02T00:18:00Z">
              <m:r>
                <m:rPr>
                  <m:sty m:val="p"/>
                </m:rPr>
                <w:rPr>
                  <w:rFonts w:ascii="Cambria Math" w:eastAsiaTheme="minorEastAsia" w:hAnsi="Cambria Math"/>
                  <w:noProof/>
                  <w:lang w:val="es-UY"/>
                </w:rPr>
                <m:t>∇</m:t>
              </m:r>
            </w:del>
          </m:e>
          <m:sup>
            <w:del w:id="76" w:author="Paulina Tedesco" w:date="2017-12-02T00:18:00Z">
              <m:r>
                <w:rPr>
                  <w:rFonts w:ascii="Cambria Math" w:eastAsiaTheme="minorEastAsia" w:hAnsi="Cambria Math"/>
                  <w:noProof/>
                  <w:lang w:val="es-UY"/>
                </w:rPr>
                <m:t>2</m:t>
              </m:r>
            </w:del>
          </m:sup>
        </m:sSup>
        <w:del w:id="77" w:author="Paulina Tedesco" w:date="2017-12-02T00:18:00Z">
          <m:r>
            <w:rPr>
              <w:rFonts w:ascii="Cambria Math" w:eastAsiaTheme="minorEastAsia" w:hAnsi="Cambria Math"/>
              <w:noProof/>
              <w:lang w:val="es-UY"/>
            </w:rPr>
            <m:t>v=</m:t>
          </m:r>
        </w:del>
        <m:f>
          <m:fPr>
            <m:ctrlPr>
              <w:del w:id="78" w:author="Paulina Tedesco" w:date="2017-12-02T00:18:00Z">
                <w:rPr>
                  <w:rFonts w:ascii="Cambria Math" w:eastAsiaTheme="minorEastAsia" w:hAnsi="Cambria Math"/>
                  <w:i/>
                  <w:noProof/>
                  <w:lang w:val="es-UY"/>
                </w:rPr>
              </w:del>
            </m:ctrlPr>
          </m:fPr>
          <m:num>
            <m:sSup>
              <m:sSupPr>
                <m:ctrlPr>
                  <w:del w:id="79" w:author="Paulina Tedesco" w:date="2017-12-02T00:18:00Z">
                    <w:rPr>
                      <w:rFonts w:ascii="Cambria Math" w:eastAsiaTheme="minorEastAsia" w:hAnsi="Cambria Math"/>
                      <w:i/>
                      <w:noProof/>
                      <w:lang w:val="es-UY"/>
                    </w:rPr>
                  </w:del>
                </m:ctrlPr>
              </m:sSupPr>
              <m:e>
                <w:del w:id="80" w:author="Paulina Tedesco" w:date="2017-12-02T00:18:00Z">
                  <m:r>
                    <w:rPr>
                      <w:rFonts w:ascii="Cambria Math" w:eastAsiaTheme="minorEastAsia" w:hAnsi="Cambria Math"/>
                      <w:noProof/>
                      <w:lang w:val="es-UY"/>
                    </w:rPr>
                    <m:t>τ</m:t>
                  </m:r>
                </w:del>
              </m:e>
              <m:sup>
                <w:del w:id="81" w:author="Paulina Tedesco" w:date="2017-12-02T00:18:00Z">
                  <m:r>
                    <w:rPr>
                      <w:rFonts w:ascii="Cambria Math" w:eastAsiaTheme="minorEastAsia" w:hAnsi="Cambria Math"/>
                      <w:noProof/>
                      <w:lang w:val="es-UY"/>
                    </w:rPr>
                    <m:t>y</m:t>
                  </m:r>
                </w:del>
              </m:sup>
            </m:sSup>
          </m:num>
          <m:den>
            <w:del w:id="82" w:author="Paulina Tedesco" w:date="2017-12-02T00:18:00Z">
              <m:r>
                <w:rPr>
                  <w:rFonts w:ascii="Cambria Math" w:eastAsiaTheme="minorEastAsia" w:hAnsi="Cambria Math"/>
                  <w:noProof/>
                  <w:lang w:val="es-UY"/>
                </w:rPr>
                <m:t>ρH</m:t>
              </m:r>
            </w:del>
          </m:den>
        </m:f>
        <w:del w:id="83" w:author="Paulina Tedesco" w:date="2017-12-02T00:18:00Z">
          <m:r>
            <w:rPr>
              <w:rFonts w:ascii="Cambria Math" w:eastAsiaTheme="minorEastAsia" w:hAnsi="Cambria Math"/>
              <w:noProof/>
              <w:lang w:val="es-UY"/>
            </w:rPr>
            <m:t>,</m:t>
          </m:r>
        </w:del>
      </m:oMath>
      <w:del w:id="84" w:author="Paulina Tedesco" w:date="2017-12-02T00:18:00Z">
        <w:r w:rsidR="005B56C9" w:rsidDel="00AF61EC">
          <w:rPr>
            <w:rFonts w:eastAsiaTheme="minorEastAsia"/>
            <w:noProof/>
            <w:lang w:val="es-UY"/>
          </w:rPr>
          <w:tab/>
        </w:r>
        <w:r w:rsidR="005B56C9" w:rsidDel="00AF61EC">
          <w:rPr>
            <w:rFonts w:eastAsiaTheme="minorEastAsia"/>
            <w:noProof/>
            <w:lang w:val="es-UY"/>
          </w:rPr>
          <w:tab/>
          <w:delText>(8</w:delText>
        </w:r>
        <w:r w:rsidR="005460C2" w:rsidDel="00AF61EC">
          <w:rPr>
            <w:rFonts w:eastAsiaTheme="minorEastAsia"/>
            <w:noProof/>
            <w:lang w:val="es-UY"/>
          </w:rPr>
          <w:delText>b)</w:delText>
        </w:r>
      </w:del>
    </w:p>
    <w:p w14:paraId="3AE835EB" w14:textId="6E867F42" w:rsidR="0071060B" w:rsidDel="00AF61EC" w:rsidRDefault="00A27A81" w:rsidP="00A27A81">
      <w:pPr>
        <w:jc w:val="center"/>
        <w:rPr>
          <w:del w:id="85" w:author="Paulina Tedesco" w:date="2017-12-02T00:18:00Z"/>
          <w:rFonts w:eastAsiaTheme="minorEastAsia"/>
          <w:noProof/>
          <w:lang w:val="es-UY"/>
        </w:rPr>
      </w:pPr>
      <m:oMath>
        <m:sSub>
          <m:sSubPr>
            <m:ctrlPr>
              <w:del w:id="86" w:author="Paulina Tedesco" w:date="2017-12-02T00:18:00Z">
                <w:rPr>
                  <w:rFonts w:ascii="Cambria Math" w:eastAsiaTheme="minorEastAsia" w:hAnsi="Cambria Math"/>
                  <w:i/>
                  <w:noProof/>
                  <w:lang w:val="es-UY"/>
                </w:rPr>
              </w:del>
            </m:ctrlPr>
          </m:sSubPr>
          <m:e>
            <w:del w:id="87" w:author="Paulina Tedesco" w:date="2017-12-02T00:18:00Z">
              <m:r>
                <w:rPr>
                  <w:rFonts w:ascii="Cambria Math" w:eastAsiaTheme="minorEastAsia" w:hAnsi="Cambria Math"/>
                  <w:noProof/>
                  <w:lang w:val="es-UY"/>
                </w:rPr>
                <m:t>h</m:t>
              </m:r>
            </w:del>
          </m:e>
          <m:sub>
            <w:del w:id="88" w:author="Paulina Tedesco" w:date="2017-12-02T00:18:00Z">
              <m:r>
                <w:rPr>
                  <w:rFonts w:ascii="Cambria Math" w:eastAsiaTheme="minorEastAsia" w:hAnsi="Cambria Math"/>
                  <w:noProof/>
                  <w:lang w:val="es-UY"/>
                </w:rPr>
                <m:t>t</m:t>
              </m:r>
            </w:del>
          </m:sub>
        </m:sSub>
        <w:del w:id="89" w:author="Paulina Tedesco" w:date="2017-12-02T00:18:00Z">
          <m:r>
            <w:rPr>
              <w:rFonts w:ascii="Cambria Math" w:eastAsiaTheme="minorEastAsia" w:hAnsi="Cambria Math"/>
              <w:noProof/>
              <w:lang w:val="es-UY"/>
            </w:rPr>
            <m:t>+H</m:t>
          </m:r>
        </w:del>
        <m:d>
          <m:dPr>
            <m:ctrlPr>
              <w:del w:id="90" w:author="Paulina Tedesco" w:date="2017-12-02T00:18:00Z">
                <w:rPr>
                  <w:rFonts w:ascii="Cambria Math" w:eastAsiaTheme="minorEastAsia" w:hAnsi="Cambria Math"/>
                  <w:i/>
                  <w:noProof/>
                  <w:lang w:val="es-UY"/>
                </w:rPr>
              </w:del>
            </m:ctrlPr>
          </m:dPr>
          <m:e>
            <m:sSub>
              <m:sSubPr>
                <m:ctrlPr>
                  <w:del w:id="91" w:author="Paulina Tedesco" w:date="2017-12-02T00:18:00Z">
                    <w:rPr>
                      <w:rFonts w:ascii="Cambria Math" w:eastAsiaTheme="minorEastAsia" w:hAnsi="Cambria Math"/>
                      <w:i/>
                      <w:noProof/>
                      <w:lang w:val="es-UY"/>
                    </w:rPr>
                  </w:del>
                </m:ctrlPr>
              </m:sSubPr>
              <m:e>
                <w:del w:id="92" w:author="Paulina Tedesco" w:date="2017-12-02T00:18:00Z">
                  <m:r>
                    <w:rPr>
                      <w:rFonts w:ascii="Cambria Math" w:eastAsiaTheme="minorEastAsia" w:hAnsi="Cambria Math"/>
                      <w:noProof/>
                      <w:lang w:val="es-UY"/>
                    </w:rPr>
                    <m:t>u</m:t>
                  </m:r>
                </w:del>
              </m:e>
              <m:sub>
                <w:del w:id="93" w:author="Paulina Tedesco" w:date="2017-12-02T00:18:00Z">
                  <m:r>
                    <w:rPr>
                      <w:rFonts w:ascii="Cambria Math" w:eastAsiaTheme="minorEastAsia" w:hAnsi="Cambria Math"/>
                      <w:noProof/>
                      <w:lang w:val="es-UY"/>
                    </w:rPr>
                    <m:t>x</m:t>
                  </m:r>
                </w:del>
              </m:sub>
            </m:sSub>
            <w:del w:id="94" w:author="Paulina Tedesco" w:date="2017-12-02T00:18:00Z">
              <m:r>
                <w:rPr>
                  <w:rFonts w:ascii="Cambria Math" w:eastAsiaTheme="minorEastAsia" w:hAnsi="Cambria Math"/>
                  <w:noProof/>
                  <w:lang w:val="es-UY"/>
                </w:rPr>
                <m:t>+</m:t>
              </m:r>
            </w:del>
            <m:sSub>
              <m:sSubPr>
                <m:ctrlPr>
                  <w:del w:id="95" w:author="Paulina Tedesco" w:date="2017-12-02T00:18:00Z">
                    <w:rPr>
                      <w:rFonts w:ascii="Cambria Math" w:eastAsiaTheme="minorEastAsia" w:hAnsi="Cambria Math"/>
                      <w:i/>
                      <w:noProof/>
                      <w:lang w:val="es-UY"/>
                    </w:rPr>
                  </w:del>
                </m:ctrlPr>
              </m:sSubPr>
              <m:e>
                <w:del w:id="96" w:author="Paulina Tedesco" w:date="2017-12-02T00:18:00Z">
                  <m:r>
                    <w:rPr>
                      <w:rFonts w:ascii="Cambria Math" w:eastAsiaTheme="minorEastAsia" w:hAnsi="Cambria Math"/>
                      <w:noProof/>
                      <w:lang w:val="es-UY"/>
                    </w:rPr>
                    <m:t>v</m:t>
                  </m:r>
                </w:del>
              </m:e>
              <m:sub>
                <w:del w:id="97" w:author="Paulina Tedesco" w:date="2017-12-02T00:18:00Z">
                  <m:r>
                    <w:rPr>
                      <w:rFonts w:ascii="Cambria Math" w:eastAsiaTheme="minorEastAsia" w:hAnsi="Cambria Math"/>
                      <w:noProof/>
                      <w:lang w:val="es-UY"/>
                    </w:rPr>
                    <m:t>y</m:t>
                  </m:r>
                </w:del>
              </m:sub>
            </m:sSub>
          </m:e>
        </m:d>
        <w:del w:id="98" w:author="Paulina Tedesco" w:date="2017-12-02T00:18:00Z">
          <m:r>
            <w:rPr>
              <w:rFonts w:ascii="Cambria Math" w:eastAsiaTheme="minorEastAsia" w:hAnsi="Cambria Math"/>
              <w:noProof/>
              <w:lang w:val="es-UY"/>
            </w:rPr>
            <m:t>=0.</m:t>
          </m:r>
        </w:del>
      </m:oMath>
      <w:del w:id="99" w:author="Paulina Tedesco" w:date="2017-12-02T00:18:00Z">
        <w:r w:rsidR="005B56C9" w:rsidDel="00AF61EC">
          <w:rPr>
            <w:rFonts w:eastAsiaTheme="minorEastAsia"/>
            <w:noProof/>
            <w:lang w:val="es-UY"/>
          </w:rPr>
          <w:tab/>
        </w:r>
        <w:r w:rsidR="005B56C9" w:rsidDel="00AF61EC">
          <w:rPr>
            <w:rFonts w:eastAsiaTheme="minorEastAsia"/>
            <w:noProof/>
            <w:lang w:val="es-UY"/>
          </w:rPr>
          <w:tab/>
        </w:r>
        <w:r w:rsidR="005B56C9" w:rsidDel="00AF61EC">
          <w:rPr>
            <w:rFonts w:eastAsiaTheme="minorEastAsia"/>
            <w:noProof/>
            <w:lang w:val="es-UY"/>
          </w:rPr>
          <w:tab/>
          <w:delText>(8</w:delText>
        </w:r>
        <w:r w:rsidR="005460C2" w:rsidDel="00AF61EC">
          <w:rPr>
            <w:rFonts w:eastAsiaTheme="minorEastAsia"/>
            <w:noProof/>
            <w:lang w:val="es-UY"/>
          </w:rPr>
          <w:delText>c)</w:delText>
        </w:r>
      </w:del>
    </w:p>
    <w:p w14:paraId="79693A15" w14:textId="77777777" w:rsidR="0071060B" w:rsidRDefault="0071060B" w:rsidP="00232F63">
      <w:pPr>
        <w:jc w:val="both"/>
        <w:rPr>
          <w:rFonts w:eastAsiaTheme="minorEastAsia"/>
          <w:b/>
          <w:noProof/>
          <w:lang w:val="es-UY"/>
        </w:rPr>
      </w:pPr>
      <w:r w:rsidRPr="0071060B">
        <w:rPr>
          <w:rFonts w:eastAsiaTheme="minorEastAsia"/>
          <w:b/>
          <w:noProof/>
          <w:lang w:val="es-UY"/>
        </w:rPr>
        <w:t>Resultados</w:t>
      </w:r>
    </w:p>
    <w:p w14:paraId="54E633EF" w14:textId="76DA8325" w:rsidR="0071060B" w:rsidRPr="00FD1194" w:rsidRDefault="000A22E0" w:rsidP="00232F63">
      <w:pPr>
        <w:jc w:val="both"/>
        <w:rPr>
          <w:rFonts w:eastAsiaTheme="minorEastAsia"/>
          <w:noProof/>
          <w:lang w:val="es-UY"/>
        </w:rPr>
      </w:pPr>
      <w:r>
        <w:rPr>
          <w:rFonts w:eastAsiaTheme="minorEastAsia"/>
          <w:noProof/>
          <w:lang w:val="es-UY"/>
        </w:rPr>
        <w:t>Utilizando las ecuaciones (1</w:t>
      </w:r>
      <w:r w:rsidR="0071060B">
        <w:rPr>
          <w:rFonts w:eastAsiaTheme="minorEastAsia"/>
          <w:noProof/>
          <w:lang w:val="es-UY"/>
        </w:rPr>
        <w:t xml:space="preserve">), </w:t>
      </w:r>
      <w:r w:rsidR="00FD1194">
        <w:rPr>
          <w:rFonts w:eastAsiaTheme="minorEastAsia"/>
          <w:noProof/>
          <w:lang w:val="es-UY"/>
        </w:rPr>
        <w:t xml:space="preserve">se realizó una simulación numérica de la respuesta oceánica a un aumento en el esfuerzo de los vientos. Todos los cálculos fueron realizados en un plano ecuatorial </w:t>
      </w:r>
      <m:oMath>
        <m:r>
          <w:rPr>
            <w:rFonts w:ascii="Cambria Math" w:eastAsiaTheme="minorEastAsia" w:hAnsi="Cambria Math"/>
            <w:noProof/>
            <w:lang w:val="es-UY"/>
          </w:rPr>
          <m:t>β</m:t>
        </m:r>
      </m:oMath>
      <w:r w:rsidR="00FD1194">
        <w:rPr>
          <w:rFonts w:eastAsiaTheme="minorEastAsia"/>
          <w:noProof/>
          <w:lang w:val="es-UY"/>
        </w:rPr>
        <w:t>, con una resolución de grilla de 25 km en ambas direcciones, x e y. La profundidad de la capa superior sin perturbaciones es de 50 m, con una diferencia de densdad entre las capas de 2.0 kg m</w:t>
      </w:r>
      <w:r w:rsidR="00FD1194">
        <w:rPr>
          <w:rFonts w:eastAsiaTheme="minorEastAsia"/>
          <w:noProof/>
          <w:vertAlign w:val="superscript"/>
          <w:lang w:val="es-UY"/>
        </w:rPr>
        <w:t>-3</w:t>
      </w:r>
      <w:r w:rsidR="00FD1194">
        <w:rPr>
          <w:rFonts w:eastAsiaTheme="minorEastAsia"/>
          <w:noProof/>
          <w:lang w:val="es-UY"/>
        </w:rPr>
        <w:t xml:space="preserve">. El paso temporal es de </w:t>
      </w:r>
      <w:r w:rsidR="003F4AE9">
        <w:rPr>
          <w:rFonts w:eastAsiaTheme="minorEastAsia"/>
          <w:noProof/>
          <w:lang w:val="es-UY"/>
        </w:rPr>
        <w:t>una hora.</w:t>
      </w:r>
      <w:r w:rsidR="00FD1194">
        <w:rPr>
          <w:rFonts w:eastAsiaTheme="minorEastAsia"/>
          <w:noProof/>
          <w:lang w:val="es-UY"/>
        </w:rPr>
        <w:t xml:space="preserve"> </w:t>
      </w:r>
      <w:r w:rsidR="004F4E1F">
        <w:rPr>
          <w:rFonts w:eastAsiaTheme="minorEastAsia"/>
          <w:noProof/>
          <w:lang w:val="es-UY"/>
        </w:rPr>
        <w:t>No se incluye ningún flujo medio, de hecho, la circulación será la superposición de la respuesta con el flujo medio.</w:t>
      </w:r>
    </w:p>
    <w:p w14:paraId="1E633EDA" w14:textId="7400DF99" w:rsidR="00A0630A" w:rsidRDefault="00232F63" w:rsidP="00232F63">
      <w:pPr>
        <w:jc w:val="both"/>
        <w:rPr>
          <w:rFonts w:eastAsiaTheme="minorEastAsia"/>
          <w:noProof/>
          <w:lang w:val="es-UY"/>
        </w:rPr>
      </w:pPr>
      <w:r>
        <w:rPr>
          <w:rFonts w:eastAsiaTheme="minorEastAsia"/>
          <w:noProof/>
          <w:lang w:val="es-UY"/>
        </w:rPr>
        <w:lastRenderedPageBreak/>
        <w:t>El aumento del esfuerzo del viento hacia el oeste es de 0.025 N m</w:t>
      </w:r>
      <w:r>
        <w:rPr>
          <w:rFonts w:eastAsiaTheme="minorEastAsia"/>
          <w:noProof/>
          <w:vertAlign w:val="superscript"/>
          <w:lang w:val="es-UY"/>
        </w:rPr>
        <w:t>-2</w:t>
      </w:r>
      <w:r>
        <w:rPr>
          <w:rFonts w:eastAsiaTheme="minorEastAsia"/>
          <w:noProof/>
          <w:lang w:val="es-UY"/>
        </w:rPr>
        <w:t xml:space="preserve"> en los 1500 km más al oeste de la cuenca (ver figura 2).</w:t>
      </w:r>
      <w:r w:rsidR="004F4E1F">
        <w:rPr>
          <w:rFonts w:eastAsiaTheme="minorEastAsia"/>
          <w:noProof/>
          <w:lang w:val="es-UY"/>
        </w:rPr>
        <w:t xml:space="preserve"> Éste comienza el día 0 y se mantiene constante durante los </w:t>
      </w:r>
      <w:r w:rsidR="00273D3E">
        <w:rPr>
          <w:rFonts w:eastAsiaTheme="minorEastAsia"/>
          <w:noProof/>
          <w:lang w:val="es-UY"/>
        </w:rPr>
        <w:t>100</w:t>
      </w:r>
      <w:r w:rsidR="00C01964">
        <w:rPr>
          <w:rFonts w:eastAsiaTheme="minorEastAsia"/>
          <w:noProof/>
          <w:lang w:val="es-UY"/>
        </w:rPr>
        <w:t xml:space="preserve"> </w:t>
      </w:r>
      <w:r w:rsidR="004F4E1F">
        <w:rPr>
          <w:rFonts w:eastAsiaTheme="minorEastAsia"/>
          <w:noProof/>
          <w:lang w:val="es-UY"/>
        </w:rPr>
        <w:t>días de la integración.</w:t>
      </w:r>
    </w:p>
    <w:p w14:paraId="606F01AB" w14:textId="77777777" w:rsidR="00232F63" w:rsidRDefault="00232F63" w:rsidP="00232F63">
      <w:pPr>
        <w:keepNext/>
        <w:jc w:val="center"/>
      </w:pPr>
      <w:r>
        <w:rPr>
          <w:rFonts w:eastAsiaTheme="minorEastAsia"/>
          <w:noProof/>
        </w:rPr>
        <w:drawing>
          <wp:inline distT="0" distB="0" distL="0" distR="0" wp14:anchorId="61EC6778" wp14:editId="454A40CF">
            <wp:extent cx="3881120" cy="312610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120" cy="3126105"/>
                    </a:xfrm>
                    <a:prstGeom prst="rect">
                      <a:avLst/>
                    </a:prstGeom>
                    <a:noFill/>
                    <a:ln>
                      <a:noFill/>
                    </a:ln>
                  </pic:spPr>
                </pic:pic>
              </a:graphicData>
            </a:graphic>
          </wp:inline>
        </w:drawing>
      </w:r>
    </w:p>
    <w:p w14:paraId="1D9FDA1C" w14:textId="3E3454A3" w:rsidR="00232F63" w:rsidRPr="0052525B" w:rsidRDefault="00232F63" w:rsidP="00232F63">
      <w:pPr>
        <w:pStyle w:val="Descripcin"/>
        <w:jc w:val="center"/>
        <w:rPr>
          <w:lang w:val="es-UY"/>
        </w:rPr>
      </w:pPr>
      <w:r w:rsidRPr="00D376D3">
        <w:rPr>
          <w:lang w:val="es-UY"/>
        </w:rPr>
        <w:t xml:space="preserve">Figura </w:t>
      </w:r>
      <w:r>
        <w:fldChar w:fldCharType="begin"/>
      </w:r>
      <w:r w:rsidRPr="00D376D3">
        <w:rPr>
          <w:lang w:val="es-UY"/>
        </w:rPr>
        <w:instrText xml:space="preserve"> SEQ Figura \* ARABIC </w:instrText>
      </w:r>
      <w:r>
        <w:fldChar w:fldCharType="separate"/>
      </w:r>
      <w:r w:rsidR="009507F5">
        <w:rPr>
          <w:noProof/>
          <w:lang w:val="es-UY"/>
        </w:rPr>
        <w:t>3</w:t>
      </w:r>
      <w:r>
        <w:fldChar w:fldCharType="end"/>
      </w:r>
      <w:r w:rsidR="0052525B" w:rsidRPr="0052525B">
        <w:rPr>
          <w:lang w:val="es-UY"/>
        </w:rPr>
        <w:t>: Dependencia del esfuerzo del viento</w:t>
      </w:r>
      <w:r w:rsidR="0052525B">
        <w:rPr>
          <w:lang w:val="es-UY"/>
        </w:rPr>
        <w:t xml:space="preserve"> con x extendiéndose 1500 km zonalmente. </w:t>
      </w:r>
      <w:r w:rsidR="0052525B">
        <w:rPr>
          <w:noProof/>
          <w:lang w:val="es-UY"/>
        </w:rPr>
        <w:t>Fuente: Adamec y O’Brien (1978).</w:t>
      </w:r>
    </w:p>
    <w:p w14:paraId="187F279C" w14:textId="77777777" w:rsidR="00232F63" w:rsidRPr="00D376D3" w:rsidRDefault="00232F63" w:rsidP="00232F63">
      <w:pPr>
        <w:rPr>
          <w:lang w:val="es-UY"/>
        </w:rPr>
      </w:pPr>
    </w:p>
    <w:p w14:paraId="119CA132" w14:textId="77777777" w:rsidR="00273D3E" w:rsidRDefault="00D376D3" w:rsidP="000D3ACB">
      <w:pPr>
        <w:jc w:val="both"/>
        <w:rPr>
          <w:rFonts w:eastAsiaTheme="minorEastAsia"/>
          <w:noProof/>
          <w:lang w:val="es-UY"/>
        </w:rPr>
      </w:pPr>
      <w:r w:rsidRPr="00D376D3">
        <w:rPr>
          <w:rFonts w:eastAsiaTheme="minorEastAsia"/>
          <w:noProof/>
          <w:lang w:val="es-UY"/>
        </w:rPr>
        <w:t>Las ecuaciones se discretizaron seg</w:t>
      </w:r>
      <w:r>
        <w:rPr>
          <w:rFonts w:eastAsiaTheme="minorEastAsia"/>
          <w:noProof/>
          <w:lang w:val="es-UY"/>
        </w:rPr>
        <w:t>ún el método de diferencias finitas en</w:t>
      </w:r>
      <w:r w:rsidR="0080688F">
        <w:rPr>
          <w:rFonts w:eastAsiaTheme="minorEastAsia"/>
          <w:noProof/>
          <w:lang w:val="es-UY"/>
        </w:rPr>
        <w:t xml:space="preserve"> una grilla tipo</w:t>
      </w:r>
      <w:r w:rsidR="00273D3E">
        <w:rPr>
          <w:rFonts w:eastAsiaTheme="minorEastAsia"/>
          <w:noProof/>
          <w:lang w:val="es-UY"/>
        </w:rPr>
        <w:t xml:space="preserve"> C, como la de la figura 4</w:t>
      </w:r>
      <w:r>
        <w:rPr>
          <w:rFonts w:eastAsiaTheme="minorEastAsia"/>
          <w:noProof/>
          <w:lang w:val="es-UY"/>
        </w:rPr>
        <w:t>, usando el esquema leapfrog para las derivadas en el tiempo.</w:t>
      </w:r>
      <w:r w:rsidR="003049A0">
        <w:rPr>
          <w:rFonts w:eastAsiaTheme="minorEastAsia"/>
          <w:noProof/>
          <w:lang w:val="es-UY"/>
        </w:rPr>
        <w:t xml:space="preserve"> </w:t>
      </w:r>
    </w:p>
    <w:p w14:paraId="0E1C4595" w14:textId="77777777" w:rsidR="00273D3E" w:rsidRDefault="00273D3E" w:rsidP="00273D3E">
      <w:pPr>
        <w:keepNext/>
        <w:jc w:val="center"/>
      </w:pPr>
      <w:r>
        <w:rPr>
          <w:rFonts w:eastAsiaTheme="minorEastAsia"/>
          <w:noProof/>
        </w:rPr>
        <w:drawing>
          <wp:inline distT="0" distB="0" distL="0" distR="0" wp14:anchorId="7A3FC098" wp14:editId="09EB36E1">
            <wp:extent cx="2157643" cy="196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4411" cy="1968305"/>
                    </a:xfrm>
                    <a:prstGeom prst="rect">
                      <a:avLst/>
                    </a:prstGeom>
                    <a:noFill/>
                    <a:ln>
                      <a:noFill/>
                    </a:ln>
                  </pic:spPr>
                </pic:pic>
              </a:graphicData>
            </a:graphic>
          </wp:inline>
        </w:drawing>
      </w:r>
    </w:p>
    <w:p w14:paraId="611F516E" w14:textId="0D7C6147" w:rsidR="00232F63" w:rsidRDefault="00273D3E" w:rsidP="00273D3E">
      <w:pPr>
        <w:pStyle w:val="Descripcin"/>
        <w:jc w:val="center"/>
        <w:rPr>
          <w:rFonts w:eastAsiaTheme="minorEastAsia"/>
          <w:noProof/>
          <w:lang w:val="es-UY"/>
        </w:rPr>
      </w:pPr>
      <w:r w:rsidRPr="00C64525">
        <w:rPr>
          <w:lang w:val="es-UY"/>
        </w:rPr>
        <w:t xml:space="preserve">Figura </w:t>
      </w:r>
      <w:r>
        <w:fldChar w:fldCharType="begin"/>
      </w:r>
      <w:r w:rsidRPr="00C64525">
        <w:rPr>
          <w:lang w:val="es-UY"/>
        </w:rPr>
        <w:instrText xml:space="preserve"> SEQ Figura \* ARABIC </w:instrText>
      </w:r>
      <w:r>
        <w:fldChar w:fldCharType="separate"/>
      </w:r>
      <w:r w:rsidR="009507F5">
        <w:rPr>
          <w:noProof/>
          <w:lang w:val="es-UY"/>
        </w:rPr>
        <w:t>4</w:t>
      </w:r>
      <w:r>
        <w:fldChar w:fldCharType="end"/>
      </w:r>
      <w:r w:rsidR="0052525B">
        <w:rPr>
          <w:lang w:val="es-UY"/>
        </w:rPr>
        <w:t xml:space="preserve">: Grilla tipo C. </w:t>
      </w:r>
      <w:r w:rsidR="00C64525">
        <w:rPr>
          <w:noProof/>
          <w:lang w:val="es-UY"/>
        </w:rPr>
        <w:t>Fuente: Adamec y O’Brien (1978).</w:t>
      </w:r>
    </w:p>
    <w:p w14:paraId="71B438A4" w14:textId="21D41373" w:rsidR="00C646DC" w:rsidRDefault="00EC4C6C" w:rsidP="00273D3E">
      <w:pPr>
        <w:jc w:val="both"/>
        <w:rPr>
          <w:rFonts w:eastAsiaTheme="minorEastAsia"/>
          <w:noProof/>
          <w:lang w:val="es-UY"/>
        </w:rPr>
      </w:pPr>
      <w:r>
        <w:rPr>
          <w:rFonts w:eastAsiaTheme="minorEastAsia"/>
          <w:noProof/>
          <w:lang w:val="es-UY"/>
        </w:rPr>
        <w:t>Con el fin de discutir los resultados, s</w:t>
      </w:r>
      <w:r w:rsidR="00936F6C">
        <w:rPr>
          <w:rFonts w:eastAsiaTheme="minorEastAsia"/>
          <w:noProof/>
          <w:lang w:val="es-UY"/>
        </w:rPr>
        <w:t>e usará la siguiente convención para los bordes de la figura 1. Hay dos fronteras este y dos fronteras norte. La frontera este que se extiende desde 1500 km al sur del ecuador hasta 500 km al norte se llamará sur-este (S-E). La frontera que se extiende desde 500 km al norte del ecuador hasta 1500 km norte se llamara norte-este (N-E). La frontera norte que se extiende desde 3000 a 5000 km al este de la frontera oeste se llamará sur-norte (S-N), y la frontera norte que se extiende 3000 km desde la frontera oeste se llamará norte-norte (N-N).</w:t>
      </w:r>
    </w:p>
    <w:p w14:paraId="29EDE6C3" w14:textId="103C832D" w:rsidR="00371096" w:rsidRDefault="000D3ACB" w:rsidP="00371096">
      <w:pPr>
        <w:rPr>
          <w:rFonts w:eastAsiaTheme="minorEastAsia"/>
          <w:lang w:val="es-UY"/>
        </w:rPr>
      </w:pPr>
      <w:r>
        <w:rPr>
          <w:rFonts w:eastAsiaTheme="minorEastAsia"/>
          <w:lang w:val="es-UY"/>
        </w:rPr>
        <w:lastRenderedPageBreak/>
        <w:t>Las ecuaciones discretizadas en</w:t>
      </w:r>
      <w:r w:rsidR="00273D3E">
        <w:rPr>
          <w:rFonts w:eastAsiaTheme="minorEastAsia"/>
          <w:lang w:val="es-UY"/>
        </w:rPr>
        <w:t xml:space="preserve"> la grilla tipo C de la figura 4</w:t>
      </w:r>
      <w:r>
        <w:rPr>
          <w:rFonts w:eastAsiaTheme="minorEastAsia"/>
          <w:lang w:val="es-UY"/>
        </w:rPr>
        <w:t xml:space="preserve"> usando el esquema Leapfrog para las derivadas </w:t>
      </w:r>
      <w:r w:rsidR="000A22E0">
        <w:rPr>
          <w:rFonts w:eastAsiaTheme="minorEastAsia"/>
          <w:lang w:val="es-UY"/>
        </w:rPr>
        <w:t>en el tiempo son las siguientes</w:t>
      </w:r>
    </w:p>
    <w:p w14:paraId="26BA91FF" w14:textId="13447FDB" w:rsidR="000D3ACB" w:rsidRPr="00045F5F" w:rsidRDefault="00A27A81" w:rsidP="00972067">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2∆t</m:t>
            </m:r>
            <m:sSup>
              <m:sSupPr>
                <m:ctrlPr>
                  <w:rPr>
                    <w:rFonts w:ascii="Cambria Math" w:eastAsiaTheme="minorEastAsia" w:hAnsi="Cambria Math"/>
                    <w:i/>
                    <w:lang w:val="es-UY"/>
                  </w:rPr>
                </m:ctrlPr>
              </m:sSupPr>
              <m:e>
                <m:r>
                  <w:rPr>
                    <w:rFonts w:ascii="Cambria Math" w:eastAsiaTheme="minorEastAsia" w:hAnsi="Cambria Math"/>
                    <w:lang w:val="es-UY"/>
                  </w:rPr>
                  <m:t>f</m:t>
                </m:r>
              </m:e>
              <m:sup>
                <m:r>
                  <w:rPr>
                    <w:rFonts w:ascii="Cambria Math" w:eastAsiaTheme="minorEastAsia" w:hAnsi="Cambria Math"/>
                    <w:lang w:val="es-UY"/>
                  </w:rPr>
                  <m:t>j</m:t>
                </m:r>
              </m:sup>
            </m:sSup>
          </m:num>
          <m:den>
            <m:r>
              <w:rPr>
                <w:rFonts w:ascii="Cambria Math" w:eastAsiaTheme="minorEastAsia" w:hAnsi="Cambria Math"/>
                <w:lang w:val="es-UY"/>
              </w:rPr>
              <m:t>4</m:t>
            </m:r>
          </m:den>
        </m:f>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i-1</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e>
            </m:d>
          </m:e>
          <m:sub>
            <m:r>
              <w:rPr>
                <w:rFonts w:ascii="Cambria Math" w:eastAsiaTheme="minorEastAsia" w:hAnsi="Cambria Math"/>
                <w:lang w:val="es-UY"/>
              </w:rPr>
              <m:t>t</m:t>
            </m:r>
          </m:sub>
        </m:sSub>
        <m:r>
          <w:rPr>
            <w:rFonts w:ascii="Cambria Math" w:eastAsiaTheme="minorEastAsia" w:hAnsi="Cambria Math"/>
            <w:lang w:val="es-UY"/>
          </w:rPr>
          <m:t>+2∆tg'</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i-1</m:t>
                        </m:r>
                      </m:sub>
                      <m:sup>
                        <m:r>
                          <w:rPr>
                            <w:rFonts w:ascii="Cambria Math" w:eastAsiaTheme="minorEastAsia" w:hAnsi="Cambria Math"/>
                            <w:lang w:val="es-UY"/>
                          </w:rPr>
                          <m:t>j</m:t>
                        </m:r>
                      </m:sup>
                    </m:sSubSup>
                  </m:num>
                  <m:den>
                    <m:r>
                      <w:rPr>
                        <w:rFonts w:ascii="Cambria Math" w:eastAsiaTheme="minorEastAsia" w:hAnsi="Cambria Math"/>
                        <w:lang w:val="es-UY"/>
                      </w:rPr>
                      <m:t>∆x</m:t>
                    </m:r>
                  </m:den>
                </m:f>
              </m:e>
            </m:d>
          </m:e>
          <m:sub>
            <m:r>
              <w:rPr>
                <w:rFonts w:ascii="Cambria Math" w:eastAsiaTheme="minorEastAsia" w:hAnsi="Cambria Math"/>
                <w:lang w:val="es-UY"/>
              </w:rPr>
              <m:t>t</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2∆t</m:t>
            </m:r>
            <m:sSubSup>
              <m:sSubSupPr>
                <m:ctrlPr>
                  <w:rPr>
                    <w:rFonts w:ascii="Cambria Math" w:eastAsiaTheme="minorEastAsia" w:hAnsi="Cambria Math"/>
                    <w:i/>
                    <w:lang w:val="es-UY"/>
                  </w:rPr>
                </m:ctrlPr>
              </m:sSubSupPr>
              <m:e>
                <m:r>
                  <w:rPr>
                    <w:rFonts w:ascii="Cambria Math" w:eastAsiaTheme="minorEastAsia" w:hAnsi="Cambria Math"/>
                    <w:lang w:val="es-UY"/>
                  </w:rPr>
                  <m:t>τ</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Hg</m:t>
            </m:r>
          </m:den>
        </m:f>
        <m:r>
          <w:rPr>
            <w:rFonts w:ascii="Cambria Math" w:eastAsiaTheme="minorEastAsia" w:hAnsi="Cambria Math"/>
            <w:lang w:val="es-UY"/>
          </w:rPr>
          <m:t xml:space="preserve">, </m:t>
        </m:r>
      </m:oMath>
      <w:r w:rsidR="00273D3E">
        <w:rPr>
          <w:rFonts w:eastAsiaTheme="minorEastAsia"/>
          <w:lang w:val="es-UY"/>
        </w:rPr>
        <w:tab/>
        <w:t>(9</w:t>
      </w:r>
      <w:r w:rsidR="00544899">
        <w:rPr>
          <w:rFonts w:eastAsiaTheme="minorEastAsia"/>
          <w:lang w:val="es-UY"/>
        </w:rPr>
        <w:t>a)</w:t>
      </w:r>
    </w:p>
    <w:p w14:paraId="5E7F9E3B" w14:textId="3041EE8C" w:rsidR="00045F5F" w:rsidRPr="000B531F" w:rsidRDefault="00A27A81" w:rsidP="00972067">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2∆t</m:t>
            </m:r>
            <m:sSup>
              <m:sSupPr>
                <m:ctrlPr>
                  <w:rPr>
                    <w:rFonts w:ascii="Cambria Math" w:eastAsiaTheme="minorEastAsia" w:hAnsi="Cambria Math"/>
                    <w:i/>
                    <w:lang w:val="es-UY"/>
                  </w:rPr>
                </m:ctrlPr>
              </m:sSupPr>
              <m:e>
                <m:r>
                  <w:rPr>
                    <w:rFonts w:ascii="Cambria Math" w:eastAsiaTheme="minorEastAsia" w:hAnsi="Cambria Math"/>
                    <w:lang w:val="es-UY"/>
                  </w:rPr>
                  <m:t>f</m:t>
                </m:r>
              </m:e>
              <m:sup>
                <m:r>
                  <w:rPr>
                    <w:rFonts w:ascii="Cambria Math" w:eastAsiaTheme="minorEastAsia" w:hAnsi="Cambria Math"/>
                    <w:lang w:val="es-UY"/>
                  </w:rPr>
                  <m:t>j</m:t>
                </m:r>
              </m:sup>
            </m:sSup>
          </m:num>
          <m:den>
            <m:r>
              <w:rPr>
                <w:rFonts w:ascii="Cambria Math" w:eastAsiaTheme="minorEastAsia" w:hAnsi="Cambria Math"/>
                <w:lang w:val="es-UY"/>
              </w:rPr>
              <m:t>4</m:t>
            </m:r>
          </m:den>
        </m:f>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e>
            </m:d>
          </m:e>
          <m:sub>
            <m:r>
              <w:rPr>
                <w:rFonts w:ascii="Cambria Math" w:eastAsiaTheme="minorEastAsia" w:hAnsi="Cambria Math"/>
                <w:lang w:val="es-UY"/>
              </w:rPr>
              <m:t>t</m:t>
            </m:r>
          </m:sub>
        </m:sSub>
        <m:r>
          <w:rPr>
            <w:rFonts w:ascii="Cambria Math" w:eastAsiaTheme="minorEastAsia" w:hAnsi="Cambria Math"/>
            <w:lang w:val="es-UY"/>
          </w:rPr>
          <m:t>+2∆tg'</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j-1</m:t>
                        </m:r>
                      </m:sup>
                    </m:sSubSup>
                  </m:num>
                  <m:den>
                    <m:r>
                      <w:rPr>
                        <w:rFonts w:ascii="Cambria Math" w:eastAsiaTheme="minorEastAsia" w:hAnsi="Cambria Math"/>
                        <w:lang w:val="es-UY"/>
                      </w:rPr>
                      <m:t>∆y</m:t>
                    </m:r>
                  </m:den>
                </m:f>
              </m:e>
            </m:d>
          </m:e>
          <m:sub>
            <m:r>
              <w:rPr>
                <w:rFonts w:ascii="Cambria Math" w:eastAsiaTheme="minorEastAsia" w:hAnsi="Cambria Math"/>
                <w:lang w:val="es-UY"/>
              </w:rPr>
              <m:t>t</m:t>
            </m:r>
          </m:sub>
        </m:sSub>
        <m:r>
          <w:rPr>
            <w:rFonts w:ascii="Cambria Math" w:eastAsiaTheme="minorEastAsia" w:hAnsi="Cambria Math"/>
            <w:lang w:val="es-UY"/>
          </w:rPr>
          <m:t>,</m:t>
        </m:r>
      </m:oMath>
      <w:r w:rsidR="00972067">
        <w:rPr>
          <w:rFonts w:eastAsiaTheme="minorEastAsia"/>
          <w:lang w:val="es-UY"/>
        </w:rPr>
        <w:tab/>
      </w:r>
      <w:r w:rsidR="00273D3E">
        <w:rPr>
          <w:rFonts w:eastAsiaTheme="minorEastAsia"/>
          <w:lang w:val="es-UY"/>
        </w:rPr>
        <w:t>(9</w:t>
      </w:r>
      <w:r w:rsidR="00544899">
        <w:rPr>
          <w:rFonts w:eastAsiaTheme="minorEastAsia"/>
          <w:lang w:val="es-UY"/>
        </w:rPr>
        <w:t>b)</w:t>
      </w:r>
    </w:p>
    <w:p w14:paraId="60E618EB" w14:textId="1A9232AC" w:rsidR="000B531F" w:rsidRDefault="00A27A81" w:rsidP="00972067">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+2∆tH</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∆x</m:t>
                        </m:r>
                      </m:den>
                    </m:f>
                    <m:r>
                      <w:rPr>
                        <w:rFonts w:ascii="Cambria Math" w:eastAsiaTheme="minorEastAsia" w:hAnsi="Cambria Math"/>
                        <w:lang w:val="es-UY"/>
                      </w:rPr>
                      <m:t>+</m:t>
                    </m:r>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∆y</m:t>
                        </m:r>
                      </m:den>
                    </m:f>
                  </m:e>
                </m:d>
              </m:e>
            </m:d>
          </m:e>
          <m:sub>
            <m:r>
              <w:rPr>
                <w:rFonts w:ascii="Cambria Math" w:eastAsiaTheme="minorEastAsia" w:hAnsi="Cambria Math"/>
                <w:lang w:val="es-UY"/>
              </w:rPr>
              <m:t>t</m:t>
            </m:r>
          </m:sub>
        </m:sSub>
        <m:r>
          <w:rPr>
            <w:rFonts w:ascii="Cambria Math" w:eastAsiaTheme="minorEastAsia" w:hAnsi="Cambria Math"/>
            <w:lang w:val="es-UY"/>
          </w:rPr>
          <m:t>.</m:t>
        </m:r>
      </m:oMath>
      <w:r w:rsidR="00544899">
        <w:rPr>
          <w:rFonts w:eastAsiaTheme="minorEastAsia"/>
          <w:lang w:val="es-UY"/>
        </w:rPr>
        <w:tab/>
      </w:r>
      <w:r w:rsidR="00544899">
        <w:rPr>
          <w:rFonts w:eastAsiaTheme="minorEastAsia"/>
          <w:lang w:val="es-UY"/>
        </w:rPr>
        <w:tab/>
      </w:r>
      <w:r w:rsidR="00544899">
        <w:rPr>
          <w:rFonts w:eastAsiaTheme="minorEastAsia"/>
          <w:lang w:val="es-UY"/>
        </w:rPr>
        <w:tab/>
      </w:r>
      <w:r w:rsidR="00544899">
        <w:rPr>
          <w:rFonts w:eastAsiaTheme="minorEastAsia"/>
          <w:lang w:val="es-UY"/>
        </w:rPr>
        <w:tab/>
      </w:r>
      <w:r w:rsidR="00544899">
        <w:rPr>
          <w:rFonts w:eastAsiaTheme="minorEastAsia"/>
          <w:lang w:val="es-UY"/>
        </w:rPr>
        <w:tab/>
      </w:r>
      <w:r w:rsidR="00273D3E">
        <w:rPr>
          <w:rFonts w:eastAsiaTheme="minorEastAsia"/>
          <w:lang w:val="es-UY"/>
        </w:rPr>
        <w:t>(9</w:t>
      </w:r>
      <w:r w:rsidR="00544899">
        <w:rPr>
          <w:rFonts w:eastAsiaTheme="minorEastAsia"/>
          <w:lang w:val="es-UY"/>
        </w:rPr>
        <w:t>c)</w:t>
      </w:r>
    </w:p>
    <w:p w14:paraId="7656E741" w14:textId="77777777" w:rsidR="000B531F" w:rsidRPr="000B531F" w:rsidRDefault="000B531F" w:rsidP="00544899">
      <w:pPr>
        <w:jc w:val="center"/>
        <w:rPr>
          <w:rFonts w:eastAsiaTheme="minorEastAsia"/>
          <w:lang w:val="es-UY"/>
        </w:rPr>
      </w:pPr>
    </w:p>
    <w:p w14:paraId="7EF29A6D" w14:textId="4ACBC3E6" w:rsidR="00D25993" w:rsidRDefault="00273D3E" w:rsidP="00273D3E">
      <w:pPr>
        <w:jc w:val="both"/>
        <w:rPr>
          <w:rFonts w:eastAsiaTheme="minorEastAsia"/>
          <w:noProof/>
          <w:lang w:val="es-UY"/>
        </w:rPr>
      </w:pPr>
      <w:r>
        <w:rPr>
          <w:rFonts w:eastAsiaTheme="minorEastAsia"/>
          <w:noProof/>
          <w:lang w:val="es-UY"/>
        </w:rPr>
        <w:t>Como las ecuaciones (9</w:t>
      </w:r>
      <w:r w:rsidR="009D1F33">
        <w:rPr>
          <w:rFonts w:eastAsiaTheme="minorEastAsia"/>
          <w:noProof/>
          <w:lang w:val="es-UY"/>
        </w:rPr>
        <w:t xml:space="preserve">) tienen tres niveles temporales, hace falta conocer los valores de u, v y h en 2 tiempos para realizar los cálculos. Aparte de la condiciones iniciales físicas </w:t>
      </w:r>
      <m:oMath>
        <m:r>
          <w:rPr>
            <w:rFonts w:ascii="Cambria Math" w:eastAsiaTheme="minorEastAsia" w:hAnsi="Cambria Math"/>
            <w:noProof/>
            <w:lang w:val="es-UY"/>
          </w:rPr>
          <m:t>u</m:t>
        </m:r>
        <m:r>
          <m:rPr>
            <m:sty m:val="p"/>
          </m:rPr>
          <w:rPr>
            <w:rFonts w:ascii="Cambria Math" w:eastAsiaTheme="minorEastAsia" w:hAnsi="Cambria Math"/>
            <w:noProof/>
            <w:lang w:val="es-UY"/>
          </w:rPr>
          <m:t>(0)=0</m:t>
        </m:r>
      </m:oMath>
      <w:r w:rsidR="009D1F33">
        <w:rPr>
          <w:rFonts w:eastAsiaTheme="minorEastAsia"/>
          <w:noProof/>
          <w:lang w:val="es-UY"/>
        </w:rPr>
        <w:t xml:space="preserve">, </w:t>
      </w:r>
      <m:oMath>
        <m:r>
          <w:rPr>
            <w:rFonts w:ascii="Cambria Math" w:eastAsiaTheme="minorEastAsia" w:hAnsi="Cambria Math"/>
            <w:noProof/>
            <w:lang w:val="es-UY"/>
          </w:rPr>
          <m:t>v</m:t>
        </m:r>
        <m:r>
          <m:rPr>
            <m:sty m:val="p"/>
          </m:rPr>
          <w:rPr>
            <w:rFonts w:ascii="Cambria Math" w:eastAsiaTheme="minorEastAsia" w:hAnsi="Cambria Math"/>
            <w:noProof/>
            <w:lang w:val="es-UY"/>
          </w:rPr>
          <m:t>(0)=0</m:t>
        </m:r>
      </m:oMath>
      <w:r w:rsidR="009D1F33">
        <w:rPr>
          <w:rFonts w:eastAsiaTheme="minorEastAsia"/>
          <w:noProof/>
          <w:lang w:val="es-UY"/>
        </w:rPr>
        <w:t>,</w:t>
      </w:r>
      <w:r w:rsidR="00433527">
        <w:rPr>
          <w:rFonts w:eastAsiaTheme="minorEastAsia"/>
          <w:noProof/>
          <w:lang w:val="es-UY"/>
        </w:rPr>
        <w:t xml:space="preserve"> </w:t>
      </w:r>
      <m:oMath>
        <m:r>
          <w:rPr>
            <w:rFonts w:ascii="Cambria Math" w:eastAsiaTheme="minorEastAsia" w:hAnsi="Cambria Math"/>
            <w:noProof/>
            <w:lang w:val="es-UY"/>
          </w:rPr>
          <m:t>h</m:t>
        </m:r>
        <m:r>
          <m:rPr>
            <m:sty m:val="p"/>
          </m:rPr>
          <w:rPr>
            <w:rFonts w:ascii="Cambria Math" w:eastAsiaTheme="minorEastAsia" w:hAnsi="Cambria Math"/>
            <w:noProof/>
            <w:lang w:val="es-UY"/>
          </w:rPr>
          <m:t>(0)=0</m:t>
        </m:r>
      </m:oMath>
      <w:r w:rsidR="009D1F33">
        <w:rPr>
          <w:rFonts w:eastAsiaTheme="minorEastAsia"/>
          <w:noProof/>
          <w:lang w:val="es-UY"/>
        </w:rPr>
        <w:t xml:space="preserve">, será necesario contar con las condiciones iniciales computacionales u(1), v(1), h(1). Éstas últimas no se pueden obtener con el esquema Leapfrog, y por lo tanto se usará el esquema Matsuno para las derivadas en el tiempo. </w:t>
      </w:r>
    </w:p>
    <w:p w14:paraId="3C1B4481" w14:textId="675AB7BA" w:rsidR="00045F5F" w:rsidRDefault="009D1F33" w:rsidP="009D1F33">
      <w:pPr>
        <w:jc w:val="both"/>
        <w:rPr>
          <w:rFonts w:eastAsiaTheme="minorEastAsia"/>
          <w:lang w:val="es-UY"/>
        </w:rPr>
      </w:pPr>
      <w:r>
        <w:rPr>
          <w:rFonts w:eastAsiaTheme="minorEastAsia"/>
          <w:lang w:val="es-UY"/>
        </w:rPr>
        <w:t>Las ecuaciones discretizadas</w:t>
      </w:r>
      <w:r w:rsidR="002702EF">
        <w:rPr>
          <w:rFonts w:eastAsiaTheme="minorEastAsia"/>
          <w:lang w:val="es-UY"/>
        </w:rPr>
        <w:t xml:space="preserve"> con el esquema Matsuno </w:t>
      </w:r>
      <w:r w:rsidR="00D25993">
        <w:rPr>
          <w:rFonts w:eastAsiaTheme="minorEastAsia"/>
          <w:lang w:val="es-UY"/>
        </w:rPr>
        <w:t>para una primera aproximación</w:t>
      </w:r>
      <w:r w:rsidR="005F0D9B">
        <w:rPr>
          <w:rFonts w:eastAsiaTheme="minorEastAsia"/>
          <w:lang w:val="es-UY"/>
        </w:rPr>
        <w:t xml:space="preserve"> (fg)</w:t>
      </w:r>
      <w:r w:rsidR="00D25993">
        <w:rPr>
          <w:rFonts w:eastAsiaTheme="minorEastAsia"/>
          <w:lang w:val="es-UY"/>
        </w:rPr>
        <w:t xml:space="preserve"> en el instante t+1 son:</w:t>
      </w:r>
    </w:p>
    <w:p w14:paraId="7D1FDAE8" w14:textId="252914AE" w:rsidR="00D25993" w:rsidRPr="00045F5F" w:rsidRDefault="00A27A81" w:rsidP="00D25993">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fg</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∆t</m:t>
            </m:r>
            <m:sSup>
              <m:sSupPr>
                <m:ctrlPr>
                  <w:rPr>
                    <w:rFonts w:ascii="Cambria Math" w:eastAsiaTheme="minorEastAsia" w:hAnsi="Cambria Math"/>
                    <w:i/>
                    <w:lang w:val="es-UY"/>
                  </w:rPr>
                </m:ctrlPr>
              </m:sSupPr>
              <m:e>
                <m:r>
                  <w:rPr>
                    <w:rFonts w:ascii="Cambria Math" w:eastAsiaTheme="minorEastAsia" w:hAnsi="Cambria Math"/>
                    <w:lang w:val="es-UY"/>
                  </w:rPr>
                  <m:t>f</m:t>
                </m:r>
              </m:e>
              <m:sup>
                <m:r>
                  <w:rPr>
                    <w:rFonts w:ascii="Cambria Math" w:eastAsiaTheme="minorEastAsia" w:hAnsi="Cambria Math"/>
                    <w:lang w:val="es-UY"/>
                  </w:rPr>
                  <m:t>j</m:t>
                </m:r>
              </m:sup>
            </m:sSup>
          </m:num>
          <m:den>
            <m:r>
              <w:rPr>
                <w:rFonts w:ascii="Cambria Math" w:eastAsiaTheme="minorEastAsia" w:hAnsi="Cambria Math"/>
                <w:lang w:val="es-UY"/>
              </w:rPr>
              <m:t>4</m:t>
            </m:r>
          </m:den>
        </m:f>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i-1</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e>
            </m:d>
          </m:e>
          <m:sub>
            <m:r>
              <w:rPr>
                <w:rFonts w:ascii="Cambria Math" w:eastAsiaTheme="minorEastAsia" w:hAnsi="Cambria Math"/>
                <w:lang w:val="es-UY"/>
              </w:rPr>
              <m:t>t</m:t>
            </m:r>
          </m:sub>
        </m:sSub>
        <m:r>
          <w:rPr>
            <w:rFonts w:ascii="Cambria Math" w:eastAsiaTheme="minorEastAsia" w:hAnsi="Cambria Math"/>
            <w:lang w:val="es-UY"/>
          </w:rPr>
          <m:t>+∆tg'</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i-1</m:t>
                        </m:r>
                      </m:sub>
                      <m:sup>
                        <m:r>
                          <w:rPr>
                            <w:rFonts w:ascii="Cambria Math" w:eastAsiaTheme="minorEastAsia" w:hAnsi="Cambria Math"/>
                            <w:lang w:val="es-UY"/>
                          </w:rPr>
                          <m:t>j</m:t>
                        </m:r>
                      </m:sup>
                    </m:sSubSup>
                  </m:num>
                  <m:den>
                    <m:r>
                      <w:rPr>
                        <w:rFonts w:ascii="Cambria Math" w:eastAsiaTheme="minorEastAsia" w:hAnsi="Cambria Math"/>
                        <w:lang w:val="es-UY"/>
                      </w:rPr>
                      <m:t>∆x</m:t>
                    </m:r>
                  </m:den>
                </m:f>
              </m:e>
            </m:d>
          </m:e>
          <m:sub>
            <m:r>
              <w:rPr>
                <w:rFonts w:ascii="Cambria Math" w:eastAsiaTheme="minorEastAsia" w:hAnsi="Cambria Math"/>
                <w:lang w:val="es-UY"/>
              </w:rPr>
              <m:t>t</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∆t</m:t>
            </m:r>
            <m:sSubSup>
              <m:sSubSupPr>
                <m:ctrlPr>
                  <w:rPr>
                    <w:rFonts w:ascii="Cambria Math" w:eastAsiaTheme="minorEastAsia" w:hAnsi="Cambria Math"/>
                    <w:i/>
                    <w:lang w:val="es-UY"/>
                  </w:rPr>
                </m:ctrlPr>
              </m:sSubSupPr>
              <m:e>
                <m:r>
                  <w:rPr>
                    <w:rFonts w:ascii="Cambria Math" w:eastAsiaTheme="minorEastAsia" w:hAnsi="Cambria Math"/>
                    <w:lang w:val="es-UY"/>
                  </w:rPr>
                  <m:t>τ</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Hg</m:t>
            </m:r>
          </m:den>
        </m:f>
        <m:r>
          <w:rPr>
            <w:rFonts w:ascii="Cambria Math" w:eastAsiaTheme="minorEastAsia" w:hAnsi="Cambria Math"/>
            <w:lang w:val="es-UY"/>
          </w:rPr>
          <m:t xml:space="preserve">, </m:t>
        </m:r>
      </m:oMath>
      <w:r w:rsidR="00273D3E">
        <w:rPr>
          <w:rFonts w:eastAsiaTheme="minorEastAsia"/>
          <w:lang w:val="es-UY"/>
        </w:rPr>
        <w:tab/>
        <w:t>(9</w:t>
      </w:r>
      <w:r w:rsidR="00D25993">
        <w:rPr>
          <w:rFonts w:eastAsiaTheme="minorEastAsia"/>
          <w:lang w:val="es-UY"/>
        </w:rPr>
        <w:t>a)</w:t>
      </w:r>
    </w:p>
    <w:p w14:paraId="4A1DF283" w14:textId="27B40774" w:rsidR="00D25993" w:rsidRPr="000B531F" w:rsidRDefault="00A27A81" w:rsidP="00D25993">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fg</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∆t</m:t>
            </m:r>
            <m:sSup>
              <m:sSupPr>
                <m:ctrlPr>
                  <w:rPr>
                    <w:rFonts w:ascii="Cambria Math" w:eastAsiaTheme="minorEastAsia" w:hAnsi="Cambria Math"/>
                    <w:i/>
                    <w:lang w:val="es-UY"/>
                  </w:rPr>
                </m:ctrlPr>
              </m:sSupPr>
              <m:e>
                <m:r>
                  <w:rPr>
                    <w:rFonts w:ascii="Cambria Math" w:eastAsiaTheme="minorEastAsia" w:hAnsi="Cambria Math"/>
                    <w:lang w:val="es-UY"/>
                  </w:rPr>
                  <m:t>f</m:t>
                </m:r>
              </m:e>
              <m:sup>
                <m:r>
                  <w:rPr>
                    <w:rFonts w:ascii="Cambria Math" w:eastAsiaTheme="minorEastAsia" w:hAnsi="Cambria Math"/>
                    <w:lang w:val="es-UY"/>
                  </w:rPr>
                  <m:t>j</m:t>
                </m:r>
              </m:sup>
            </m:sSup>
          </m:num>
          <m:den>
            <m:r>
              <w:rPr>
                <w:rFonts w:ascii="Cambria Math" w:eastAsiaTheme="minorEastAsia" w:hAnsi="Cambria Math"/>
                <w:lang w:val="es-UY"/>
              </w:rPr>
              <m:t>4</m:t>
            </m:r>
          </m:den>
        </m:f>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e>
            </m:d>
          </m:e>
          <m:sub>
            <m:r>
              <w:rPr>
                <w:rFonts w:ascii="Cambria Math" w:eastAsiaTheme="minorEastAsia" w:hAnsi="Cambria Math"/>
                <w:lang w:val="es-UY"/>
              </w:rPr>
              <m:t>t</m:t>
            </m:r>
          </m:sub>
        </m:sSub>
        <m:r>
          <w:rPr>
            <w:rFonts w:ascii="Cambria Math" w:eastAsiaTheme="minorEastAsia" w:hAnsi="Cambria Math"/>
            <w:lang w:val="es-UY"/>
          </w:rPr>
          <m:t>+∆tg'</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j-1</m:t>
                        </m:r>
                      </m:sup>
                    </m:sSubSup>
                  </m:num>
                  <m:den>
                    <m:r>
                      <w:rPr>
                        <w:rFonts w:ascii="Cambria Math" w:eastAsiaTheme="minorEastAsia" w:hAnsi="Cambria Math"/>
                        <w:lang w:val="es-UY"/>
                      </w:rPr>
                      <m:t>∆y</m:t>
                    </m:r>
                  </m:den>
                </m:f>
              </m:e>
            </m:d>
          </m:e>
          <m:sub>
            <m:r>
              <w:rPr>
                <w:rFonts w:ascii="Cambria Math" w:eastAsiaTheme="minorEastAsia" w:hAnsi="Cambria Math"/>
                <w:lang w:val="es-UY"/>
              </w:rPr>
              <m:t>t</m:t>
            </m:r>
          </m:sub>
        </m:sSub>
        <m:r>
          <w:rPr>
            <w:rFonts w:ascii="Cambria Math" w:eastAsiaTheme="minorEastAsia" w:hAnsi="Cambria Math"/>
            <w:lang w:val="es-UY"/>
          </w:rPr>
          <m:t>,</m:t>
        </m:r>
      </m:oMath>
      <w:r w:rsidR="00273D3E">
        <w:rPr>
          <w:rFonts w:eastAsiaTheme="minorEastAsia"/>
          <w:lang w:val="es-UY"/>
        </w:rPr>
        <w:tab/>
      </w:r>
      <w:r w:rsidR="00273D3E">
        <w:rPr>
          <w:rFonts w:eastAsiaTheme="minorEastAsia"/>
          <w:lang w:val="es-UY"/>
        </w:rPr>
        <w:tab/>
        <w:t>(9</w:t>
      </w:r>
      <w:r w:rsidR="00D25993">
        <w:rPr>
          <w:rFonts w:eastAsiaTheme="minorEastAsia"/>
          <w:lang w:val="es-UY"/>
        </w:rPr>
        <w:t>b)</w:t>
      </w:r>
    </w:p>
    <w:p w14:paraId="79ED6BB8" w14:textId="3FD36419" w:rsidR="00D25993" w:rsidRDefault="00A27A81" w:rsidP="00D25993">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fg</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m:t>
            </m:r>
          </m:sub>
        </m:sSub>
        <m:r>
          <w:rPr>
            <w:rFonts w:ascii="Cambria Math" w:eastAsiaTheme="minorEastAsia" w:hAnsi="Cambria Math"/>
            <w:lang w:val="es-UY"/>
          </w:rPr>
          <m:t>+2∆tH</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∆x</m:t>
                        </m:r>
                      </m:den>
                    </m:f>
                    <m:r>
                      <w:rPr>
                        <w:rFonts w:ascii="Cambria Math" w:eastAsiaTheme="minorEastAsia" w:hAnsi="Cambria Math"/>
                        <w:lang w:val="es-UY"/>
                      </w:rPr>
                      <m:t>+</m:t>
                    </m:r>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∆y</m:t>
                        </m:r>
                      </m:den>
                    </m:f>
                  </m:e>
                </m:d>
              </m:e>
            </m:d>
          </m:e>
          <m:sub>
            <m:r>
              <w:rPr>
                <w:rFonts w:ascii="Cambria Math" w:eastAsiaTheme="minorEastAsia" w:hAnsi="Cambria Math"/>
                <w:lang w:val="es-UY"/>
              </w:rPr>
              <m:t>t</m:t>
            </m:r>
          </m:sub>
        </m:sSub>
        <m:r>
          <w:rPr>
            <w:rFonts w:ascii="Cambria Math" w:eastAsiaTheme="minorEastAsia" w:hAnsi="Cambria Math"/>
            <w:lang w:val="es-UY"/>
          </w:rPr>
          <m:t>.</m:t>
        </m:r>
      </m:oMath>
      <w:r w:rsidR="00972067">
        <w:rPr>
          <w:rFonts w:eastAsiaTheme="minorEastAsia"/>
          <w:lang w:val="es-UY"/>
        </w:rPr>
        <w:tab/>
      </w:r>
      <w:r w:rsidR="00972067">
        <w:rPr>
          <w:rFonts w:eastAsiaTheme="minorEastAsia"/>
          <w:lang w:val="es-UY"/>
        </w:rPr>
        <w:tab/>
      </w:r>
      <w:r w:rsidR="00972067">
        <w:rPr>
          <w:rFonts w:eastAsiaTheme="minorEastAsia"/>
          <w:lang w:val="es-UY"/>
        </w:rPr>
        <w:tab/>
      </w:r>
      <w:r w:rsidR="00972067">
        <w:rPr>
          <w:rFonts w:eastAsiaTheme="minorEastAsia"/>
          <w:lang w:val="es-UY"/>
        </w:rPr>
        <w:tab/>
      </w:r>
      <w:r w:rsidR="00972067">
        <w:rPr>
          <w:rFonts w:eastAsiaTheme="minorEastAsia"/>
          <w:lang w:val="es-UY"/>
        </w:rPr>
        <w:tab/>
      </w:r>
      <w:r w:rsidR="00273D3E">
        <w:rPr>
          <w:rFonts w:eastAsiaTheme="minorEastAsia"/>
          <w:lang w:val="es-UY"/>
        </w:rPr>
        <w:t>(9</w:t>
      </w:r>
      <w:r w:rsidR="00D25993">
        <w:rPr>
          <w:rFonts w:eastAsiaTheme="minorEastAsia"/>
          <w:lang w:val="es-UY"/>
        </w:rPr>
        <w:t>c)</w:t>
      </w:r>
    </w:p>
    <w:p w14:paraId="244A73C5" w14:textId="1E7262F8" w:rsidR="00D25993" w:rsidRDefault="00972067" w:rsidP="009D1F33">
      <w:pPr>
        <w:jc w:val="both"/>
        <w:rPr>
          <w:rFonts w:eastAsiaTheme="minorEastAsia"/>
          <w:lang w:val="es-UY"/>
        </w:rPr>
      </w:pPr>
      <w:r>
        <w:rPr>
          <w:rFonts w:eastAsiaTheme="minorEastAsia"/>
          <w:lang w:val="es-UY"/>
        </w:rPr>
        <w:t>Luego, para la segunda aproximación</w:t>
      </w:r>
      <w:r w:rsidR="003C6C4F">
        <w:rPr>
          <w:rFonts w:eastAsiaTheme="minorEastAsia"/>
          <w:lang w:val="es-UY"/>
        </w:rPr>
        <w:t xml:space="preserve"> con el esquema Matsuno</w:t>
      </w:r>
      <w:r>
        <w:rPr>
          <w:rFonts w:eastAsiaTheme="minorEastAsia"/>
          <w:lang w:val="es-UY"/>
        </w:rPr>
        <w:t xml:space="preserve"> se tiene:</w:t>
      </w:r>
    </w:p>
    <w:p w14:paraId="57482535" w14:textId="309AAB26" w:rsidR="00972067" w:rsidRPr="00045F5F" w:rsidRDefault="00A27A81" w:rsidP="00972067">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∆t</m:t>
            </m:r>
            <m:sSup>
              <m:sSupPr>
                <m:ctrlPr>
                  <w:rPr>
                    <w:rFonts w:ascii="Cambria Math" w:eastAsiaTheme="minorEastAsia" w:hAnsi="Cambria Math"/>
                    <w:i/>
                    <w:lang w:val="es-UY"/>
                  </w:rPr>
                </m:ctrlPr>
              </m:sSupPr>
              <m:e>
                <m:r>
                  <w:rPr>
                    <w:rFonts w:ascii="Cambria Math" w:eastAsiaTheme="minorEastAsia" w:hAnsi="Cambria Math"/>
                    <w:lang w:val="es-UY"/>
                  </w:rPr>
                  <m:t>f</m:t>
                </m:r>
              </m:e>
              <m:sup>
                <m:r>
                  <w:rPr>
                    <w:rFonts w:ascii="Cambria Math" w:eastAsiaTheme="minorEastAsia" w:hAnsi="Cambria Math"/>
                    <w:lang w:val="es-UY"/>
                  </w:rPr>
                  <m:t>j</m:t>
                </m:r>
              </m:sup>
            </m:sSup>
          </m:num>
          <m:den>
            <m:r>
              <w:rPr>
                <w:rFonts w:ascii="Cambria Math" w:eastAsiaTheme="minorEastAsia" w:hAnsi="Cambria Math"/>
                <w:lang w:val="es-UY"/>
              </w:rPr>
              <m:t>4</m:t>
            </m:r>
          </m:den>
        </m:f>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i-1</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e>
            </m:d>
          </m:e>
          <m:sub>
            <m:r>
              <w:rPr>
                <w:rFonts w:ascii="Cambria Math" w:eastAsiaTheme="minorEastAsia" w:hAnsi="Cambria Math"/>
                <w:lang w:val="es-UY"/>
              </w:rPr>
              <m:t>fg</m:t>
            </m:r>
          </m:sub>
        </m:sSub>
        <m:r>
          <w:rPr>
            <w:rFonts w:ascii="Cambria Math" w:eastAsiaTheme="minorEastAsia" w:hAnsi="Cambria Math"/>
            <w:lang w:val="es-UY"/>
          </w:rPr>
          <m:t>+∆tg'</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i-1</m:t>
                        </m:r>
                      </m:sub>
                      <m:sup>
                        <m:r>
                          <w:rPr>
                            <w:rFonts w:ascii="Cambria Math" w:eastAsiaTheme="minorEastAsia" w:hAnsi="Cambria Math"/>
                            <w:lang w:val="es-UY"/>
                          </w:rPr>
                          <m:t>j</m:t>
                        </m:r>
                      </m:sup>
                    </m:sSubSup>
                  </m:num>
                  <m:den>
                    <m:r>
                      <w:rPr>
                        <w:rFonts w:ascii="Cambria Math" w:eastAsiaTheme="minorEastAsia" w:hAnsi="Cambria Math"/>
                        <w:lang w:val="es-UY"/>
                      </w:rPr>
                      <m:t>∆x</m:t>
                    </m:r>
                  </m:den>
                </m:f>
              </m:e>
            </m:d>
          </m:e>
          <m:sub>
            <m:r>
              <w:rPr>
                <w:rFonts w:ascii="Cambria Math" w:eastAsiaTheme="minorEastAsia" w:hAnsi="Cambria Math"/>
                <w:lang w:val="es-UY"/>
              </w:rPr>
              <m:t>fg</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∆t</m:t>
            </m:r>
            <m:sSubSup>
              <m:sSubSupPr>
                <m:ctrlPr>
                  <w:rPr>
                    <w:rFonts w:ascii="Cambria Math" w:eastAsiaTheme="minorEastAsia" w:hAnsi="Cambria Math"/>
                    <w:i/>
                    <w:lang w:val="es-UY"/>
                  </w:rPr>
                </m:ctrlPr>
              </m:sSubSupPr>
              <m:e>
                <m:r>
                  <w:rPr>
                    <w:rFonts w:ascii="Cambria Math" w:eastAsiaTheme="minorEastAsia" w:hAnsi="Cambria Math"/>
                    <w:lang w:val="es-UY"/>
                  </w:rPr>
                  <m:t>τ</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Hg</m:t>
            </m:r>
          </m:den>
        </m:f>
        <m:r>
          <w:rPr>
            <w:rFonts w:ascii="Cambria Math" w:eastAsiaTheme="minorEastAsia" w:hAnsi="Cambria Math"/>
            <w:lang w:val="es-UY"/>
          </w:rPr>
          <m:t xml:space="preserve">, </m:t>
        </m:r>
      </m:oMath>
      <w:r w:rsidR="00273D3E">
        <w:rPr>
          <w:rFonts w:eastAsiaTheme="minorEastAsia"/>
          <w:lang w:val="es-UY"/>
        </w:rPr>
        <w:tab/>
        <w:t>(10</w:t>
      </w:r>
      <w:r w:rsidR="00972067">
        <w:rPr>
          <w:rFonts w:eastAsiaTheme="minorEastAsia"/>
          <w:lang w:val="es-UY"/>
        </w:rPr>
        <w:t>a)</w:t>
      </w:r>
    </w:p>
    <w:p w14:paraId="05C83787" w14:textId="1EE5DC9E" w:rsidR="00972067" w:rsidRPr="000B531F" w:rsidRDefault="00A27A81" w:rsidP="00972067">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∆t</m:t>
            </m:r>
            <m:sSup>
              <m:sSupPr>
                <m:ctrlPr>
                  <w:rPr>
                    <w:rFonts w:ascii="Cambria Math" w:eastAsiaTheme="minorEastAsia" w:hAnsi="Cambria Math"/>
                    <w:i/>
                    <w:lang w:val="es-UY"/>
                  </w:rPr>
                </m:ctrlPr>
              </m:sSupPr>
              <m:e>
                <m:r>
                  <w:rPr>
                    <w:rFonts w:ascii="Cambria Math" w:eastAsiaTheme="minorEastAsia" w:hAnsi="Cambria Math"/>
                    <w:lang w:val="es-UY"/>
                  </w:rPr>
                  <m:t>f</m:t>
                </m:r>
              </m:e>
              <m:sup>
                <m:r>
                  <w:rPr>
                    <w:rFonts w:ascii="Cambria Math" w:eastAsiaTheme="minorEastAsia" w:hAnsi="Cambria Math"/>
                    <w:lang w:val="es-UY"/>
                  </w:rPr>
                  <m:t>j</m:t>
                </m:r>
              </m:sup>
            </m:sSup>
          </m:num>
          <m:den>
            <m:r>
              <w:rPr>
                <w:rFonts w:ascii="Cambria Math" w:eastAsiaTheme="minorEastAsia" w:hAnsi="Cambria Math"/>
                <w:lang w:val="es-UY"/>
              </w:rPr>
              <m:t>4</m:t>
            </m:r>
          </m:den>
        </m:f>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e>
            </m:d>
          </m:e>
          <m:sub>
            <m:r>
              <w:rPr>
                <w:rFonts w:ascii="Cambria Math" w:eastAsiaTheme="minorEastAsia" w:hAnsi="Cambria Math"/>
                <w:lang w:val="es-UY"/>
              </w:rPr>
              <m:t>fg</m:t>
            </m:r>
          </m:sub>
        </m:sSub>
        <m:r>
          <w:rPr>
            <w:rFonts w:ascii="Cambria Math" w:eastAsiaTheme="minorEastAsia" w:hAnsi="Cambria Math"/>
            <w:lang w:val="es-UY"/>
          </w:rPr>
          <m:t>+∆tg'</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j-1</m:t>
                        </m:r>
                      </m:sup>
                    </m:sSubSup>
                  </m:num>
                  <m:den>
                    <m:r>
                      <w:rPr>
                        <w:rFonts w:ascii="Cambria Math" w:eastAsiaTheme="minorEastAsia" w:hAnsi="Cambria Math"/>
                        <w:lang w:val="es-UY"/>
                      </w:rPr>
                      <m:t>∆y</m:t>
                    </m:r>
                  </m:den>
                </m:f>
              </m:e>
            </m:d>
          </m:e>
          <m:sub>
            <m:r>
              <w:rPr>
                <w:rFonts w:ascii="Cambria Math" w:eastAsiaTheme="minorEastAsia" w:hAnsi="Cambria Math"/>
                <w:lang w:val="es-UY"/>
              </w:rPr>
              <m:t>fg</m:t>
            </m:r>
          </m:sub>
        </m:sSub>
        <m:r>
          <w:rPr>
            <w:rFonts w:ascii="Cambria Math" w:eastAsiaTheme="minorEastAsia" w:hAnsi="Cambria Math"/>
            <w:lang w:val="es-UY"/>
          </w:rPr>
          <m:t>,</m:t>
        </m:r>
      </m:oMath>
      <w:r w:rsidR="00273D3E">
        <w:rPr>
          <w:rFonts w:eastAsiaTheme="minorEastAsia"/>
          <w:lang w:val="es-UY"/>
        </w:rPr>
        <w:tab/>
      </w:r>
      <w:r w:rsidR="00273D3E">
        <w:rPr>
          <w:rFonts w:eastAsiaTheme="minorEastAsia"/>
          <w:lang w:val="es-UY"/>
        </w:rPr>
        <w:tab/>
        <w:t>(10</w:t>
      </w:r>
      <w:r w:rsidR="00972067">
        <w:rPr>
          <w:rFonts w:eastAsiaTheme="minorEastAsia"/>
          <w:lang w:val="es-UY"/>
        </w:rPr>
        <w:t>b)</w:t>
      </w:r>
    </w:p>
    <w:p w14:paraId="6D06DE47" w14:textId="7A20214C" w:rsidR="00972067" w:rsidRDefault="00A27A81" w:rsidP="00972067">
      <w:pPr>
        <w:jc w:val="center"/>
        <w:rPr>
          <w:rFonts w:eastAsiaTheme="minorEastAsia"/>
          <w:lang w:val="es-UY"/>
        </w:rPr>
      </w:pPr>
      <m:oMath>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t+1</m:t>
            </m:r>
          </m:sub>
        </m:sSub>
        <m:r>
          <w:rPr>
            <w:rFonts w:ascii="Cambria Math" w:eastAsiaTheme="minorEastAsia" w:hAnsi="Cambria Math"/>
            <w:lang w:val="es-UY"/>
          </w:rPr>
          <m:t>=</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sSubSup>
                  <m:sSubSupPr>
                    <m:ctrlPr>
                      <w:rPr>
                        <w:rFonts w:ascii="Cambria Math" w:eastAsiaTheme="minorEastAsia" w:hAnsi="Cambria Math"/>
                        <w:i/>
                        <w:lang w:val="es-UY"/>
                      </w:rPr>
                    </m:ctrlPr>
                  </m:sSubSupPr>
                  <m:e>
                    <m:r>
                      <w:rPr>
                        <w:rFonts w:ascii="Cambria Math" w:eastAsiaTheme="minorEastAsia" w:hAnsi="Cambria Math"/>
                        <w:lang w:val="es-UY"/>
                      </w:rPr>
                      <m:t>h</m:t>
                    </m:r>
                  </m:e>
                  <m:sub>
                    <m:r>
                      <w:rPr>
                        <w:rFonts w:ascii="Cambria Math" w:eastAsiaTheme="minorEastAsia" w:hAnsi="Cambria Math"/>
                        <w:lang w:val="es-UY"/>
                      </w:rPr>
                      <m:t>i</m:t>
                    </m:r>
                  </m:sub>
                  <m:sup>
                    <m:r>
                      <w:rPr>
                        <w:rFonts w:ascii="Cambria Math" w:eastAsiaTheme="minorEastAsia" w:hAnsi="Cambria Math"/>
                        <w:lang w:val="es-UY"/>
                      </w:rPr>
                      <m:t>j</m:t>
                    </m:r>
                  </m:sup>
                </m:sSubSup>
              </m:e>
            </m:d>
          </m:e>
          <m:sub>
            <m:r>
              <w:rPr>
                <w:rFonts w:ascii="Cambria Math" w:eastAsiaTheme="minorEastAsia" w:hAnsi="Cambria Math"/>
                <w:lang w:val="es-UY"/>
              </w:rPr>
              <m:t>t</m:t>
            </m:r>
          </m:sub>
        </m:sSub>
        <m:r>
          <w:rPr>
            <w:rFonts w:ascii="Cambria Math" w:eastAsiaTheme="minorEastAsia" w:hAnsi="Cambria Math"/>
            <w:lang w:val="es-UY"/>
          </w:rPr>
          <m:t>+∆tH</m:t>
        </m:r>
        <m:sSub>
          <m:sSubPr>
            <m:ctrlPr>
              <w:rPr>
                <w:rFonts w:ascii="Cambria Math" w:eastAsiaTheme="minorEastAsia" w:hAnsi="Cambria Math"/>
                <w:i/>
                <w:lang w:val="es-UY"/>
              </w:rPr>
            </m:ctrlPr>
          </m:sSubPr>
          <m:e>
            <m:d>
              <m:dPr>
                <m:begChr m:val=""/>
                <m:endChr m:val="|"/>
                <m:ctrlPr>
                  <w:rPr>
                    <w:rFonts w:ascii="Cambria Math" w:eastAsiaTheme="minorEastAsia" w:hAnsi="Cambria Math"/>
                    <w:i/>
                    <w:lang w:val="es-UY"/>
                  </w:rPr>
                </m:ctrlPr>
              </m:dPr>
              <m:e>
                <m:d>
                  <m:dPr>
                    <m:begChr m:val="["/>
                    <m:endChr m:val="]"/>
                    <m:ctrlPr>
                      <w:rPr>
                        <w:rFonts w:ascii="Cambria Math" w:eastAsiaTheme="minorEastAsia" w:hAnsi="Cambria Math"/>
                        <w:i/>
                        <w:lang w:val="es-UY"/>
                      </w:rPr>
                    </m:ctrlPr>
                  </m:dPr>
                  <m:e>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i+1</m:t>
                            </m:r>
                          </m:sub>
                          <m:sup>
                            <m:r>
                              <w:rPr>
                                <w:rFonts w:ascii="Cambria Math" w:eastAsiaTheme="minorEastAsia" w:hAnsi="Cambria Math"/>
                                <w:lang w:val="es-UY"/>
                              </w:rPr>
                              <m:t>j</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u</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∆x</m:t>
                        </m:r>
                      </m:den>
                    </m:f>
                    <m:r>
                      <w:rPr>
                        <w:rFonts w:ascii="Cambria Math" w:eastAsiaTheme="minorEastAsia" w:hAnsi="Cambria Math"/>
                        <w:lang w:val="es-UY"/>
                      </w:rPr>
                      <m:t>+</m:t>
                    </m:r>
                    <m:f>
                      <m:fPr>
                        <m:ctrlPr>
                          <w:rPr>
                            <w:rFonts w:ascii="Cambria Math" w:eastAsiaTheme="minorEastAsia" w:hAnsi="Cambria Math"/>
                            <w:i/>
                            <w:lang w:val="es-UY"/>
                          </w:rPr>
                        </m:ctrlPr>
                      </m:fPr>
                      <m:num>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j+1</m:t>
                            </m:r>
                          </m:sup>
                        </m:sSubSup>
                        <m:r>
                          <w:rPr>
                            <w:rFonts w:ascii="Cambria Math" w:eastAsiaTheme="minorEastAsia" w:hAnsi="Cambria Math"/>
                            <w:lang w:val="es-UY"/>
                          </w:rPr>
                          <m:t>+</m:t>
                        </m:r>
                        <m:sSubSup>
                          <m:sSubSupPr>
                            <m:ctrlPr>
                              <w:rPr>
                                <w:rFonts w:ascii="Cambria Math" w:eastAsiaTheme="minorEastAsia" w:hAnsi="Cambria Math"/>
                                <w:i/>
                                <w:lang w:val="es-UY"/>
                              </w:rPr>
                            </m:ctrlPr>
                          </m:sSubSupPr>
                          <m:e>
                            <m:r>
                              <w:rPr>
                                <w:rFonts w:ascii="Cambria Math" w:eastAsiaTheme="minorEastAsia" w:hAnsi="Cambria Math"/>
                                <w:lang w:val="es-UY"/>
                              </w:rPr>
                              <m:t>v</m:t>
                            </m:r>
                          </m:e>
                          <m:sub>
                            <m:r>
                              <w:rPr>
                                <w:rFonts w:ascii="Cambria Math" w:eastAsiaTheme="minorEastAsia" w:hAnsi="Cambria Math"/>
                                <w:lang w:val="es-UY"/>
                              </w:rPr>
                              <m:t>i</m:t>
                            </m:r>
                          </m:sub>
                          <m:sup>
                            <m:r>
                              <w:rPr>
                                <w:rFonts w:ascii="Cambria Math" w:eastAsiaTheme="minorEastAsia" w:hAnsi="Cambria Math"/>
                                <w:lang w:val="es-UY"/>
                              </w:rPr>
                              <m:t>j</m:t>
                            </m:r>
                          </m:sup>
                        </m:sSubSup>
                      </m:num>
                      <m:den>
                        <m:r>
                          <w:rPr>
                            <w:rFonts w:ascii="Cambria Math" w:eastAsiaTheme="minorEastAsia" w:hAnsi="Cambria Math"/>
                            <w:lang w:val="es-UY"/>
                          </w:rPr>
                          <m:t>∆y</m:t>
                        </m:r>
                      </m:den>
                    </m:f>
                  </m:e>
                </m:d>
              </m:e>
            </m:d>
          </m:e>
          <m:sub>
            <m:r>
              <w:rPr>
                <w:rFonts w:ascii="Cambria Math" w:eastAsiaTheme="minorEastAsia" w:hAnsi="Cambria Math"/>
                <w:lang w:val="es-UY"/>
              </w:rPr>
              <m:t>fg</m:t>
            </m:r>
          </m:sub>
        </m:sSub>
        <m:r>
          <w:rPr>
            <w:rFonts w:ascii="Cambria Math" w:eastAsiaTheme="minorEastAsia" w:hAnsi="Cambria Math"/>
            <w:lang w:val="es-UY"/>
          </w:rPr>
          <m:t>.</m:t>
        </m:r>
      </m:oMath>
      <w:r w:rsidR="00972067">
        <w:rPr>
          <w:rFonts w:eastAsiaTheme="minorEastAsia"/>
          <w:lang w:val="es-UY"/>
        </w:rPr>
        <w:tab/>
      </w:r>
      <w:r w:rsidR="00972067">
        <w:rPr>
          <w:rFonts w:eastAsiaTheme="minorEastAsia"/>
          <w:lang w:val="es-UY"/>
        </w:rPr>
        <w:tab/>
      </w:r>
      <w:r w:rsidR="00972067">
        <w:rPr>
          <w:rFonts w:eastAsiaTheme="minorEastAsia"/>
          <w:lang w:val="es-UY"/>
        </w:rPr>
        <w:tab/>
      </w:r>
      <w:r w:rsidR="00972067">
        <w:rPr>
          <w:rFonts w:eastAsiaTheme="minorEastAsia"/>
          <w:lang w:val="es-UY"/>
        </w:rPr>
        <w:tab/>
      </w:r>
      <w:r w:rsidR="00972067">
        <w:rPr>
          <w:rFonts w:eastAsiaTheme="minorEastAsia"/>
          <w:lang w:val="es-UY"/>
        </w:rPr>
        <w:tab/>
      </w:r>
      <w:r w:rsidR="00273D3E">
        <w:rPr>
          <w:rFonts w:eastAsiaTheme="minorEastAsia"/>
          <w:lang w:val="es-UY"/>
        </w:rPr>
        <w:t>(10</w:t>
      </w:r>
      <w:r w:rsidR="00972067">
        <w:rPr>
          <w:rFonts w:eastAsiaTheme="minorEastAsia"/>
          <w:lang w:val="es-UY"/>
        </w:rPr>
        <w:t>c)</w:t>
      </w:r>
    </w:p>
    <w:p w14:paraId="3B8A3863" w14:textId="77777777" w:rsidR="00D25993" w:rsidRDefault="00D25993" w:rsidP="009D1F33">
      <w:pPr>
        <w:jc w:val="both"/>
        <w:rPr>
          <w:rFonts w:eastAsiaTheme="minorEastAsia"/>
          <w:lang w:val="es-UY"/>
        </w:rPr>
      </w:pPr>
    </w:p>
    <w:p w14:paraId="40A20BB3" w14:textId="77777777" w:rsidR="002702EF" w:rsidRDefault="007033FA" w:rsidP="009D1F33">
      <w:pPr>
        <w:jc w:val="both"/>
        <w:rPr>
          <w:rFonts w:eastAsiaTheme="minorEastAsia"/>
          <w:lang w:val="es-UY"/>
        </w:rPr>
      </w:pPr>
      <w:r>
        <w:rPr>
          <w:rFonts w:eastAsiaTheme="minorEastAsia"/>
          <w:lang w:val="es-UY"/>
        </w:rPr>
        <w:t>Otro problema que tiene el esquema Leapfrog, aparte del de las condiciones iniciales, es la tendencia al aumento con el tiempo de la amplitud del modo computacional en el caso de ecuaciones no lineales.</w:t>
      </w:r>
      <w:r w:rsidR="00433527">
        <w:rPr>
          <w:rFonts w:eastAsiaTheme="minorEastAsia"/>
          <w:lang w:val="es-UY"/>
        </w:rPr>
        <w:t xml:space="preserve"> Por esta razón, cada 30 iteraciones se sustituye el esquema Leapfrog por Matsuno.</w:t>
      </w:r>
    </w:p>
    <w:p w14:paraId="6B1CB3BE" w14:textId="1DC7EF56" w:rsidR="009507F5" w:rsidRDefault="009507F5" w:rsidP="009D1F33">
      <w:pPr>
        <w:jc w:val="both"/>
        <w:rPr>
          <w:rFonts w:eastAsiaTheme="minorEastAsia"/>
          <w:lang w:val="es-UY"/>
        </w:rPr>
      </w:pPr>
      <w:r>
        <w:rPr>
          <w:rFonts w:eastAsiaTheme="minorEastAsia"/>
          <w:lang w:val="es-UY"/>
        </w:rPr>
        <w:lastRenderedPageBreak/>
        <w:t>En las siguientes figuras se muestra la respuesta del océano al esfuerzo del viento modelado según la figura 3.</w:t>
      </w:r>
      <w:r w:rsidR="003F7E70">
        <w:rPr>
          <w:rFonts w:eastAsiaTheme="minorEastAsia"/>
          <w:lang w:val="es-UY"/>
        </w:rPr>
        <w:t xml:space="preserve"> Un movimiento de ascenso de la interfaz</w:t>
      </w:r>
      <w:r w:rsidR="000A6C05">
        <w:rPr>
          <w:rFonts w:eastAsiaTheme="minorEastAsia"/>
          <w:lang w:val="es-UY"/>
        </w:rPr>
        <w:t xml:space="preserve"> de las capas con distinta densidad produce una anomalía negativa de h, indicando afloramiento.</w:t>
      </w:r>
    </w:p>
    <w:p w14:paraId="3EA22168" w14:textId="77777777" w:rsidR="009507F5" w:rsidRDefault="005B56C9" w:rsidP="009507F5">
      <w:pPr>
        <w:keepNext/>
        <w:jc w:val="center"/>
      </w:pPr>
      <w:r>
        <w:rPr>
          <w:rFonts w:eastAsiaTheme="minorEastAsia"/>
          <w:noProof/>
        </w:rPr>
        <w:drawing>
          <wp:inline distT="0" distB="0" distL="0" distR="0" wp14:anchorId="715B24D5" wp14:editId="50A103B4">
            <wp:extent cx="5333333" cy="4000000"/>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dia10.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23A7B4C9" w14:textId="7F295AB6" w:rsidR="000D3ACB" w:rsidRPr="0091315C" w:rsidRDefault="009507F5" w:rsidP="009507F5">
      <w:pPr>
        <w:pStyle w:val="Descripcin"/>
        <w:jc w:val="center"/>
        <w:rPr>
          <w:lang w:val="es-UY"/>
        </w:rPr>
      </w:pPr>
      <w:r w:rsidRPr="003F7E70">
        <w:rPr>
          <w:lang w:val="es-UY"/>
        </w:rPr>
        <w:t xml:space="preserve">Figura </w:t>
      </w:r>
      <w:r>
        <w:fldChar w:fldCharType="begin"/>
      </w:r>
      <w:r w:rsidRPr="003F7E70">
        <w:rPr>
          <w:lang w:val="es-UY"/>
        </w:rPr>
        <w:instrText xml:space="preserve"> SEQ Figura \* ARABIC </w:instrText>
      </w:r>
      <w:r>
        <w:fldChar w:fldCharType="separate"/>
      </w:r>
      <w:r w:rsidRPr="003F7E70">
        <w:rPr>
          <w:noProof/>
          <w:lang w:val="es-UY"/>
        </w:rPr>
        <w:t>5</w:t>
      </w:r>
      <w:r>
        <w:fldChar w:fldCharType="end"/>
      </w:r>
      <w:r w:rsidR="0091315C" w:rsidRPr="0091315C">
        <w:rPr>
          <w:lang w:val="es-UY"/>
        </w:rPr>
        <w:t>: Altura h el d</w:t>
      </w:r>
      <w:r w:rsidR="0091315C">
        <w:rPr>
          <w:lang w:val="es-UY"/>
        </w:rPr>
        <w:t>ía 10.</w:t>
      </w:r>
    </w:p>
    <w:p w14:paraId="45230251" w14:textId="21EB4DCA" w:rsidR="009507F5" w:rsidRPr="003F7E70" w:rsidRDefault="003F7E70" w:rsidP="00F33867">
      <w:pPr>
        <w:jc w:val="both"/>
        <w:rPr>
          <w:lang w:val="es-UY"/>
        </w:rPr>
      </w:pPr>
      <w:r w:rsidRPr="003F7E70">
        <w:rPr>
          <w:lang w:val="es-UY"/>
        </w:rPr>
        <w:t xml:space="preserve">En la figura 5, </w:t>
      </w:r>
      <w:r>
        <w:rPr>
          <w:lang w:val="es-UY"/>
        </w:rPr>
        <w:t xml:space="preserve">donde se muestra la altura h en la cuenca el día 10, se observa que aguas superficiales son reemplazadas con aguas más profundas </w:t>
      </w:r>
      <w:r w:rsidR="000A6C05">
        <w:rPr>
          <w:lang w:val="es-UY"/>
        </w:rPr>
        <w:t>en el ecuador en la</w:t>
      </w:r>
      <w:r w:rsidR="0091315C">
        <w:rPr>
          <w:lang w:val="es-UY"/>
        </w:rPr>
        <w:t xml:space="preserve"> región oeste de la cuenca</w:t>
      </w:r>
      <w:r w:rsidR="000A6C05">
        <w:rPr>
          <w:lang w:val="es-UY"/>
        </w:rPr>
        <w:t xml:space="preserve"> </w:t>
      </w:r>
      <w:r>
        <w:rPr>
          <w:lang w:val="es-UY"/>
        </w:rPr>
        <w:t>debido a la divergencia de Ekman cerca del ecuador.</w:t>
      </w:r>
      <w:r w:rsidR="000A6C05">
        <w:rPr>
          <w:lang w:val="es-UY"/>
        </w:rPr>
        <w:t xml:space="preserve"> El afloramiento es simétrico respecto al ecuador, ya que el forzante también lo es, </w:t>
      </w:r>
      <w:r w:rsidR="000A6C05" w:rsidRPr="005F0D9B">
        <w:rPr>
          <w:lang w:val="es-UY"/>
        </w:rPr>
        <w:t xml:space="preserve">y </w:t>
      </w:r>
      <w:r w:rsidR="005F0D9B" w:rsidRPr="005F0D9B">
        <w:rPr>
          <w:lang w:val="es-UY"/>
        </w:rPr>
        <w:t>alcanza un valor máximo igual a -11.8 m</w:t>
      </w:r>
      <w:r w:rsidR="000A6C05" w:rsidRPr="005F0D9B">
        <w:rPr>
          <w:lang w:val="es-UY"/>
        </w:rPr>
        <w:t>.</w:t>
      </w:r>
      <w:r w:rsidR="000A6C05">
        <w:rPr>
          <w:lang w:val="es-UY"/>
        </w:rPr>
        <w:t xml:space="preserve"> Además, hay un mínimo en la componente u del viento el día 10 (ver figura 8).</w:t>
      </w:r>
    </w:p>
    <w:p w14:paraId="75210C19" w14:textId="77777777" w:rsidR="009507F5" w:rsidRDefault="005B56C9" w:rsidP="009507F5">
      <w:pPr>
        <w:keepNext/>
        <w:jc w:val="center"/>
      </w:pPr>
      <w:r>
        <w:rPr>
          <w:rFonts w:eastAsiaTheme="minorEastAsia"/>
          <w:noProof/>
        </w:rPr>
        <w:lastRenderedPageBreak/>
        <w:drawing>
          <wp:inline distT="0" distB="0" distL="0" distR="0" wp14:anchorId="4C17E1D6" wp14:editId="4B3FB997">
            <wp:extent cx="5333333" cy="4000000"/>
            <wp:effectExtent l="0" t="0" r="127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_dia50.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0FDA069B" w14:textId="2FDE71AB" w:rsidR="009507F5" w:rsidRPr="005F0D9B" w:rsidRDefault="009507F5" w:rsidP="009507F5">
      <w:pPr>
        <w:pStyle w:val="Descripcin"/>
        <w:jc w:val="center"/>
        <w:rPr>
          <w:lang w:val="es-UY"/>
        </w:rPr>
      </w:pPr>
      <w:r w:rsidRPr="005F0D9B">
        <w:rPr>
          <w:lang w:val="es-UY"/>
        </w:rPr>
        <w:t xml:space="preserve">Figura </w:t>
      </w:r>
      <w:r>
        <w:fldChar w:fldCharType="begin"/>
      </w:r>
      <w:r w:rsidRPr="005F0D9B">
        <w:rPr>
          <w:lang w:val="es-UY"/>
        </w:rPr>
        <w:instrText xml:space="preserve"> SEQ Figura \* ARABIC </w:instrText>
      </w:r>
      <w:r>
        <w:fldChar w:fldCharType="separate"/>
      </w:r>
      <w:r w:rsidRPr="005F0D9B">
        <w:rPr>
          <w:noProof/>
          <w:lang w:val="es-UY"/>
        </w:rPr>
        <w:t>6</w:t>
      </w:r>
      <w:r>
        <w:fldChar w:fldCharType="end"/>
      </w:r>
      <w:r w:rsidR="005F0D9B" w:rsidRPr="005F0D9B">
        <w:rPr>
          <w:lang w:val="es-UY"/>
        </w:rPr>
        <w:t xml:space="preserve">: </w:t>
      </w:r>
      <w:r w:rsidR="005F0D9B" w:rsidRPr="0091315C">
        <w:rPr>
          <w:lang w:val="es-UY"/>
        </w:rPr>
        <w:t>Altura h el d</w:t>
      </w:r>
      <w:r w:rsidR="005F0D9B">
        <w:rPr>
          <w:lang w:val="es-UY"/>
        </w:rPr>
        <w:t>ía 50.</w:t>
      </w:r>
    </w:p>
    <w:p w14:paraId="0C13239F" w14:textId="580F8158" w:rsidR="00E84B8C" w:rsidRDefault="003C6C4F" w:rsidP="00E84B8C">
      <w:pPr>
        <w:jc w:val="both"/>
        <w:rPr>
          <w:lang w:val="es-UY"/>
        </w:rPr>
      </w:pPr>
      <w:r>
        <w:rPr>
          <w:lang w:val="es-UY"/>
        </w:rPr>
        <w:t xml:space="preserve">La figura 6 </w:t>
      </w:r>
      <w:r w:rsidR="00F41CF5" w:rsidRPr="00F41CF5">
        <w:rPr>
          <w:lang w:val="es-UY"/>
        </w:rPr>
        <w:t>muestra</w:t>
      </w:r>
      <w:r>
        <w:rPr>
          <w:lang w:val="es-UY"/>
        </w:rPr>
        <w:t xml:space="preserve"> también</w:t>
      </w:r>
      <w:r w:rsidR="00F41CF5" w:rsidRPr="00F41CF5">
        <w:rPr>
          <w:lang w:val="es-UY"/>
        </w:rPr>
        <w:t xml:space="preserve"> la altura h</w:t>
      </w:r>
      <w:r w:rsidR="00072BDB">
        <w:rPr>
          <w:lang w:val="es-UY"/>
        </w:rPr>
        <w:t>,</w:t>
      </w:r>
      <w:r w:rsidR="00F41CF5" w:rsidRPr="00F41CF5">
        <w:rPr>
          <w:lang w:val="es-UY"/>
        </w:rPr>
        <w:t xml:space="preserve"> pero </w:t>
      </w:r>
      <w:r w:rsidR="005F0D9B">
        <w:rPr>
          <w:lang w:val="es-UY"/>
        </w:rPr>
        <w:t>en</w:t>
      </w:r>
      <w:r w:rsidR="00F41CF5" w:rsidRPr="00F41CF5">
        <w:rPr>
          <w:lang w:val="es-UY"/>
        </w:rPr>
        <w:t xml:space="preserve"> el d</w:t>
      </w:r>
      <w:r w:rsidR="00F41CF5">
        <w:rPr>
          <w:lang w:val="es-UY"/>
        </w:rPr>
        <w:t>ía 50.</w:t>
      </w:r>
      <w:r w:rsidR="00D334C0">
        <w:rPr>
          <w:lang w:val="es-UY"/>
        </w:rPr>
        <w:t xml:space="preserve"> Queda claro que la onda de Kelvin se mueve hacia el este, dado que el mínimo de h se encuentra ahora a menos de 1000 km de la fr</w:t>
      </w:r>
      <w:r w:rsidR="005F0D9B">
        <w:rPr>
          <w:lang w:val="es-UY"/>
        </w:rPr>
        <w:t>ontera S-E; y como es no dispersiva, mantiene su forma al propagarse.</w:t>
      </w:r>
      <w:r>
        <w:rPr>
          <w:lang w:val="es-UY"/>
        </w:rPr>
        <w:t xml:space="preserve"> La respuesta se mantiene a una distancia de aproximadamente 300-400 km a cada lado del ecuador, consistente con el radio interno de deformación de Rossby. </w:t>
      </w:r>
      <w:r w:rsidR="00072BDB">
        <w:rPr>
          <w:lang w:val="es-UY"/>
        </w:rPr>
        <w:t>Además,</w:t>
      </w:r>
      <w:r w:rsidR="005F0D9B">
        <w:rPr>
          <w:lang w:val="es-UY"/>
        </w:rPr>
        <w:t xml:space="preserve"> se observa que la onda comienza a generar afloramiento en la frontera S</w:t>
      </w:r>
      <w:r>
        <w:rPr>
          <w:lang w:val="es-UY"/>
        </w:rPr>
        <w:t>-</w:t>
      </w:r>
      <w:r w:rsidR="005F0D9B">
        <w:rPr>
          <w:lang w:val="es-UY"/>
        </w:rPr>
        <w:t>N.</w:t>
      </w:r>
      <w:r>
        <w:rPr>
          <w:lang w:val="es-UY"/>
        </w:rPr>
        <w:t xml:space="preserve"> El mínimo es </w:t>
      </w:r>
      <w:r w:rsidR="005F0D9B">
        <w:rPr>
          <w:lang w:val="es-UY"/>
        </w:rPr>
        <w:t>igual a</w:t>
      </w:r>
      <w:r w:rsidR="00D334C0">
        <w:rPr>
          <w:lang w:val="es-UY"/>
        </w:rPr>
        <w:t xml:space="preserve"> </w:t>
      </w:r>
      <w:r w:rsidR="005F0D9B">
        <w:rPr>
          <w:lang w:val="es-UY"/>
        </w:rPr>
        <w:t>-36.6</w:t>
      </w:r>
      <w:r w:rsidR="00D334C0">
        <w:rPr>
          <w:lang w:val="es-UY"/>
        </w:rPr>
        <w:t xml:space="preserve"> m. </w:t>
      </w:r>
    </w:p>
    <w:p w14:paraId="0481A9E8" w14:textId="6699275A" w:rsidR="00F41CF5" w:rsidRPr="006A3AC7" w:rsidRDefault="00D334C0" w:rsidP="00E84B8C">
      <w:pPr>
        <w:jc w:val="both"/>
        <w:rPr>
          <w:lang w:val="nb-NO"/>
        </w:rPr>
      </w:pPr>
      <w:r>
        <w:rPr>
          <w:lang w:val="es-UY"/>
        </w:rPr>
        <w:t>Por otra parte, en la región oeste de la cuenca</w:t>
      </w:r>
      <w:r w:rsidR="00E84B8C">
        <w:rPr>
          <w:lang w:val="es-UY"/>
        </w:rPr>
        <w:t xml:space="preserve"> son notorias dos ondas de Rossby simétricas respecto a</w:t>
      </w:r>
      <w:r w:rsidR="005F0D9B">
        <w:rPr>
          <w:lang w:val="es-UY"/>
        </w:rPr>
        <w:t>l</w:t>
      </w:r>
      <w:r w:rsidR="00E84B8C">
        <w:rPr>
          <w:lang w:val="es-UY"/>
        </w:rPr>
        <w:t xml:space="preserve"> ecuador, que se propagan hacia el oeste, con una velocidad </w:t>
      </w:r>
      <w:r w:rsidR="005F0D9B">
        <w:rPr>
          <w:lang w:val="es-UY"/>
        </w:rPr>
        <w:t>menor</w:t>
      </w:r>
      <w:r w:rsidR="00E84B8C">
        <w:rPr>
          <w:lang w:val="es-UY"/>
        </w:rPr>
        <w:t xml:space="preserve"> que la onda de Kelvin.</w:t>
      </w:r>
      <w:r w:rsidR="006A3AC7">
        <w:rPr>
          <w:lang w:val="es-UY"/>
        </w:rPr>
        <w:t xml:space="preserve"> El máximo valor es 40.7 m.</w:t>
      </w:r>
    </w:p>
    <w:p w14:paraId="27D69D8F" w14:textId="77777777" w:rsidR="009507F5" w:rsidRDefault="005B56C9" w:rsidP="009507F5">
      <w:pPr>
        <w:keepNext/>
        <w:jc w:val="center"/>
      </w:pPr>
      <w:r>
        <w:rPr>
          <w:rFonts w:eastAsiaTheme="minorEastAsia"/>
          <w:noProof/>
        </w:rPr>
        <w:lastRenderedPageBreak/>
        <w:drawing>
          <wp:inline distT="0" distB="0" distL="0" distR="0" wp14:anchorId="66BFB071" wp14:editId="62E0D00A">
            <wp:extent cx="5333333" cy="4000000"/>
            <wp:effectExtent l="0" t="0" r="127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_dia100.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3CF45ED" w14:textId="1047D210" w:rsidR="005B56C9" w:rsidRPr="00A27A81" w:rsidRDefault="009507F5" w:rsidP="009507F5">
      <w:pPr>
        <w:pStyle w:val="Descripcin"/>
        <w:jc w:val="center"/>
        <w:rPr>
          <w:lang w:val="es-UY"/>
        </w:rPr>
      </w:pPr>
      <w:r w:rsidRPr="00A27A81">
        <w:rPr>
          <w:lang w:val="es-UY"/>
        </w:rPr>
        <w:t xml:space="preserve">Figura </w:t>
      </w:r>
      <w:r>
        <w:fldChar w:fldCharType="begin"/>
      </w:r>
      <w:r w:rsidRPr="00A27A81">
        <w:rPr>
          <w:lang w:val="es-UY"/>
        </w:rPr>
        <w:instrText xml:space="preserve"> SEQ Figura \* ARABIC </w:instrText>
      </w:r>
      <w:r>
        <w:fldChar w:fldCharType="separate"/>
      </w:r>
      <w:r w:rsidRPr="00A27A81">
        <w:rPr>
          <w:noProof/>
          <w:lang w:val="es-UY"/>
        </w:rPr>
        <w:t>7</w:t>
      </w:r>
      <w:r>
        <w:fldChar w:fldCharType="end"/>
      </w:r>
    </w:p>
    <w:p w14:paraId="0532CC85" w14:textId="1B7E80F0" w:rsidR="00965174" w:rsidRPr="00965174" w:rsidRDefault="003C4418" w:rsidP="00CB0CA8">
      <w:pPr>
        <w:jc w:val="both"/>
        <w:rPr>
          <w:lang w:val="es-UY"/>
        </w:rPr>
      </w:pPr>
      <w:r>
        <w:rPr>
          <w:lang w:val="es-UY"/>
        </w:rPr>
        <w:t xml:space="preserve">Los máximos y los mínimos de la figura 7, correspondientes al día 100, han aumentado. En la frontera </w:t>
      </w:r>
      <w:r w:rsidR="00072BDB">
        <w:rPr>
          <w:lang w:val="es-UY"/>
        </w:rPr>
        <w:t xml:space="preserve">oeste </w:t>
      </w:r>
      <w:r w:rsidR="006A3AC7">
        <w:rPr>
          <w:lang w:val="es-UY"/>
        </w:rPr>
        <w:t xml:space="preserve">la máxima altura es de 50.4 m. </w:t>
      </w:r>
      <w:r>
        <w:rPr>
          <w:lang w:val="es-UY"/>
        </w:rPr>
        <w:t>La onda de Kelvin se reflejó en la frontera S</w:t>
      </w:r>
      <w:r w:rsidR="00072BDB">
        <w:rPr>
          <w:lang w:val="es-UY"/>
        </w:rPr>
        <w:t>-</w:t>
      </w:r>
      <w:r>
        <w:rPr>
          <w:lang w:val="es-UY"/>
        </w:rPr>
        <w:t>E, y la energía se propaga en forma de ondas de Rossby hacia el oeste, a ambos lados del ecuador. También se tiene afloramie</w:t>
      </w:r>
      <w:r w:rsidR="00CB0CA8">
        <w:rPr>
          <w:lang w:val="es-UY"/>
        </w:rPr>
        <w:t>nto en la frontera N</w:t>
      </w:r>
      <w:r w:rsidR="006A3AC7">
        <w:rPr>
          <w:lang w:val="es-UY"/>
        </w:rPr>
        <w:t>-</w:t>
      </w:r>
      <w:r w:rsidR="00CB0CA8">
        <w:rPr>
          <w:lang w:val="es-UY"/>
        </w:rPr>
        <w:t xml:space="preserve">E, donde </w:t>
      </w:r>
      <w:r w:rsidR="006A3AC7">
        <w:rPr>
          <w:lang w:val="es-UY"/>
        </w:rPr>
        <w:t>se encuentran los mayores valores, -63.8 m.</w:t>
      </w:r>
      <w:r w:rsidR="00072BDB">
        <w:rPr>
          <w:lang w:val="es-UY"/>
        </w:rPr>
        <w:t xml:space="preserve"> Por conservación de la energía, es esperable que la respuesta aumente </w:t>
      </w:r>
      <w:r w:rsidR="006A3AC7">
        <w:rPr>
          <w:lang w:val="es-UY"/>
        </w:rPr>
        <w:t>cuando la onda de Kelvin se aleja del ecuador</w:t>
      </w:r>
      <w:r w:rsidR="00072BDB">
        <w:rPr>
          <w:lang w:val="es-UY"/>
        </w:rPr>
        <w:t xml:space="preserve">, ya que el </w:t>
      </w:r>
      <w:r w:rsidR="006A3AC7">
        <w:rPr>
          <w:lang w:val="es-UY"/>
        </w:rPr>
        <w:t>radio de deformación de Rossby, y por lo tanto la distancia a la que queda atrapada la onda, disminuye.</w:t>
      </w:r>
    </w:p>
    <w:p w14:paraId="6FA43D65" w14:textId="77777777" w:rsidR="009507F5" w:rsidRDefault="005B56C9" w:rsidP="009507F5">
      <w:pPr>
        <w:keepNext/>
        <w:jc w:val="center"/>
      </w:pPr>
      <w:r>
        <w:rPr>
          <w:rFonts w:eastAsiaTheme="minorEastAsia"/>
          <w:noProof/>
        </w:rPr>
        <w:lastRenderedPageBreak/>
        <w:drawing>
          <wp:inline distT="0" distB="0" distL="0" distR="0" wp14:anchorId="659A0C89" wp14:editId="61DFDC1A">
            <wp:extent cx="5333333" cy="4000000"/>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vmoeller_u.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71BA9D2A" w14:textId="411F4DDE" w:rsidR="005B56C9" w:rsidRPr="00A27A81" w:rsidRDefault="009507F5" w:rsidP="009507F5">
      <w:pPr>
        <w:pStyle w:val="Descripcin"/>
        <w:jc w:val="center"/>
        <w:rPr>
          <w:lang w:val="es-UY"/>
        </w:rPr>
      </w:pPr>
      <w:r w:rsidRPr="00A27A81">
        <w:rPr>
          <w:lang w:val="es-UY"/>
        </w:rPr>
        <w:t xml:space="preserve">Figura </w:t>
      </w:r>
      <w:r>
        <w:fldChar w:fldCharType="begin"/>
      </w:r>
      <w:r w:rsidRPr="00A27A81">
        <w:rPr>
          <w:lang w:val="es-UY"/>
        </w:rPr>
        <w:instrText xml:space="preserve"> SEQ Figura \* ARABIC </w:instrText>
      </w:r>
      <w:r>
        <w:fldChar w:fldCharType="separate"/>
      </w:r>
      <w:r w:rsidRPr="00A27A81">
        <w:rPr>
          <w:noProof/>
          <w:lang w:val="es-UY"/>
        </w:rPr>
        <w:t>8</w:t>
      </w:r>
      <w:r>
        <w:fldChar w:fldCharType="end"/>
      </w:r>
    </w:p>
    <w:p w14:paraId="2EAB3EA8" w14:textId="424944F9" w:rsidR="000A6C05" w:rsidRPr="000A6C05" w:rsidRDefault="000A6C05" w:rsidP="00F33867">
      <w:pPr>
        <w:jc w:val="both"/>
        <w:rPr>
          <w:lang w:val="es-UY"/>
        </w:rPr>
      </w:pPr>
      <w:r w:rsidRPr="000A6C05">
        <w:rPr>
          <w:lang w:val="es-UY"/>
        </w:rPr>
        <w:t>La figura 8 muestra un diagram</w:t>
      </w:r>
      <w:r w:rsidR="00BE14E0">
        <w:rPr>
          <w:lang w:val="es-UY"/>
        </w:rPr>
        <w:t>a</w:t>
      </w:r>
      <w:r w:rsidRPr="000A6C05">
        <w:rPr>
          <w:lang w:val="es-UY"/>
        </w:rPr>
        <w:t xml:space="preserve"> de Hovm</w:t>
      </w:r>
      <w:r w:rsidR="00BE14E0">
        <w:rPr>
          <w:lang w:val="es-UY"/>
        </w:rPr>
        <w:t xml:space="preserve">öller para la componente u </w:t>
      </w:r>
      <w:r w:rsidR="00072BDB">
        <w:rPr>
          <w:lang w:val="es-UY"/>
        </w:rPr>
        <w:t>del viento centrado</w:t>
      </w:r>
      <w:r w:rsidR="00BE14E0">
        <w:rPr>
          <w:lang w:val="es-UY"/>
        </w:rPr>
        <w:t xml:space="preserve"> en el ecuador y extendiéndose 500 km a cada lado de éste. Inicialmente hay un aumento del viento hacia el oeste en bajas latitudes. Los valores de u más bajos se localizan en el ecuador, lo que es consistente con la ecuación (7) que expresa que u debe decaer exponencialmente</w:t>
      </w:r>
      <w:r w:rsidR="00F33867">
        <w:rPr>
          <w:lang w:val="es-UY"/>
        </w:rPr>
        <w:t xml:space="preserve"> al apartarse del ecuador. Las oscilaciones son el resultado de ondas gravitoinerciales ex</w:t>
      </w:r>
      <w:r w:rsidR="00F41CF5">
        <w:rPr>
          <w:lang w:val="es-UY"/>
        </w:rPr>
        <w:t>c</w:t>
      </w:r>
      <w:r w:rsidR="00F33867">
        <w:rPr>
          <w:lang w:val="es-UY"/>
        </w:rPr>
        <w:t>itadas por el comienzo impulsivo del forzante.</w:t>
      </w:r>
    </w:p>
    <w:p w14:paraId="1F2C4F11" w14:textId="77777777" w:rsidR="005B56C9" w:rsidRDefault="005B56C9" w:rsidP="00371096">
      <w:pPr>
        <w:rPr>
          <w:rFonts w:eastAsiaTheme="minorEastAsia"/>
          <w:lang w:val="es-UY"/>
        </w:rPr>
      </w:pPr>
    </w:p>
    <w:p w14:paraId="01E20DEE" w14:textId="77777777" w:rsidR="005B56C9" w:rsidRDefault="005B56C9" w:rsidP="00371096">
      <w:pPr>
        <w:rPr>
          <w:rFonts w:eastAsiaTheme="minorEastAsia"/>
          <w:b/>
          <w:lang w:val="es-UY"/>
        </w:rPr>
      </w:pPr>
      <w:r w:rsidRPr="005B56C9">
        <w:rPr>
          <w:rFonts w:eastAsiaTheme="minorEastAsia"/>
          <w:b/>
          <w:lang w:val="es-UY"/>
        </w:rPr>
        <w:t>Estabilidad</w:t>
      </w:r>
    </w:p>
    <w:p w14:paraId="52F3F940" w14:textId="0FE7CB1E" w:rsidR="00C848DE" w:rsidRDefault="00197064" w:rsidP="00371096">
      <w:pPr>
        <w:rPr>
          <w:rFonts w:eastAsiaTheme="minorEastAsia"/>
          <w:lang w:val="es-UY"/>
        </w:rPr>
      </w:pPr>
      <w:r>
        <w:rPr>
          <w:rFonts w:eastAsiaTheme="minorEastAsia"/>
          <w:lang w:val="es-UY"/>
        </w:rPr>
        <w:t>Se estudia la estabilidad lineal para un caso sin variación en la dirección</w:t>
      </w:r>
      <w:r w:rsidR="00072BDB">
        <w:rPr>
          <w:rFonts w:eastAsiaTheme="minorEastAsia"/>
          <w:lang w:val="es-UY"/>
        </w:rPr>
        <w:t xml:space="preserve"> y</w:t>
      </w:r>
      <w:r>
        <w:rPr>
          <w:rFonts w:eastAsiaTheme="minorEastAsia"/>
          <w:lang w:val="es-UY"/>
        </w:rPr>
        <w:t xml:space="preserve">. Las ecuaciones discretizadas en </w:t>
      </w:r>
      <w:r w:rsidR="00D4608D">
        <w:rPr>
          <w:rFonts w:eastAsiaTheme="minorEastAsia"/>
          <w:lang w:val="es-UY"/>
        </w:rPr>
        <w:t>una grilla C son las siguientes</w:t>
      </w:r>
    </w:p>
    <w:p w14:paraId="4D9EBB59" w14:textId="77E1F153" w:rsidR="00197064" w:rsidRPr="00D4608D" w:rsidRDefault="00A27A81" w:rsidP="00D4608D">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∂u</m:t>
            </m:r>
          </m:num>
          <m:den>
            <m:r>
              <w:rPr>
                <w:rFonts w:ascii="Cambria Math" w:eastAsiaTheme="minorEastAsia" w:hAnsi="Cambria Math"/>
                <w:lang w:val="es-UY"/>
              </w:rPr>
              <m:t>∂t</m:t>
            </m:r>
          </m:den>
        </m:f>
        <m:r>
          <w:rPr>
            <w:rFonts w:ascii="Cambria Math" w:eastAsiaTheme="minorEastAsia" w:hAnsi="Cambria Math"/>
            <w:lang w:val="es-UY"/>
          </w:rPr>
          <m:t>=f</m:t>
        </m:r>
        <m:sSup>
          <m:sSupPr>
            <m:ctrlPr>
              <w:rPr>
                <w:rFonts w:ascii="Cambria Math" w:eastAsiaTheme="minorEastAsia" w:hAnsi="Cambria Math"/>
                <w:i/>
                <w:lang w:val="es-UY"/>
              </w:rPr>
            </m:ctrlPr>
          </m:sSupPr>
          <m:e>
            <m:acc>
              <m:accPr>
                <m:chr m:val="̅"/>
                <m:ctrlPr>
                  <w:rPr>
                    <w:rFonts w:ascii="Cambria Math" w:eastAsiaTheme="minorEastAsia" w:hAnsi="Cambria Math"/>
                    <w:i/>
                    <w:lang w:val="es-UY"/>
                  </w:rPr>
                </m:ctrlPr>
              </m:accPr>
              <m:e>
                <m:r>
                  <w:rPr>
                    <w:rFonts w:ascii="Cambria Math" w:eastAsiaTheme="minorEastAsia" w:hAnsi="Cambria Math"/>
                    <w:lang w:val="es-UY"/>
                  </w:rPr>
                  <m:t>v</m:t>
                </m:r>
              </m:e>
            </m:acc>
          </m:e>
          <m:sup>
            <m:r>
              <w:rPr>
                <w:rFonts w:ascii="Cambria Math" w:eastAsiaTheme="minorEastAsia" w:hAnsi="Cambria Math"/>
                <w:lang w:val="es-UY"/>
              </w:rPr>
              <m:t>x</m:t>
            </m:r>
          </m:sup>
        </m:s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d</m:t>
            </m:r>
          </m:den>
        </m:f>
        <m:sSub>
          <m:sSubPr>
            <m:ctrlPr>
              <w:rPr>
                <w:rFonts w:ascii="Cambria Math" w:eastAsiaTheme="minorEastAsia" w:hAnsi="Cambria Math"/>
                <w:i/>
                <w:lang w:val="es-UY"/>
              </w:rPr>
            </m:ctrlPr>
          </m:sSubPr>
          <m:e>
            <m:r>
              <w:rPr>
                <w:rFonts w:ascii="Cambria Math" w:eastAsiaTheme="minorEastAsia" w:hAnsi="Cambria Math"/>
                <w:lang w:val="es-UY"/>
              </w:rPr>
              <m:t>(δ</m:t>
            </m:r>
          </m:e>
          <m:sub>
            <m:r>
              <w:rPr>
                <w:rFonts w:ascii="Cambria Math" w:eastAsiaTheme="minorEastAsia" w:hAnsi="Cambria Math"/>
                <w:lang w:val="es-UY"/>
              </w:rPr>
              <m:t>x</m:t>
            </m:r>
          </m:sub>
        </m:sSub>
        <m:r>
          <w:rPr>
            <w:rFonts w:ascii="Cambria Math" w:eastAsiaTheme="minorEastAsia" w:hAnsi="Cambria Math"/>
            <w:lang w:val="es-UY"/>
          </w:rPr>
          <m:t>h),</m:t>
        </m:r>
      </m:oMath>
      <w:r w:rsidR="00B95BA8">
        <w:rPr>
          <w:rFonts w:eastAsiaTheme="minorEastAsia"/>
          <w:lang w:val="es-UY"/>
        </w:rPr>
        <w:tab/>
      </w:r>
      <w:r w:rsidR="00B95BA8">
        <w:rPr>
          <w:rFonts w:eastAsiaTheme="minorEastAsia"/>
          <w:lang w:val="es-UY"/>
        </w:rPr>
        <w:tab/>
        <w:t>(11</w:t>
      </w:r>
      <w:r w:rsidR="00D4608D">
        <w:rPr>
          <w:rFonts w:eastAsiaTheme="minorEastAsia"/>
          <w:lang w:val="es-UY"/>
        </w:rPr>
        <w:t>a)</w:t>
      </w:r>
    </w:p>
    <w:p w14:paraId="52784E9D" w14:textId="74CA8627" w:rsidR="00D4608D" w:rsidRPr="00C848DE" w:rsidRDefault="00A27A81" w:rsidP="00D4608D">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∂v</m:t>
            </m:r>
          </m:num>
          <m:den>
            <m:r>
              <w:rPr>
                <w:rFonts w:ascii="Cambria Math" w:eastAsiaTheme="minorEastAsia" w:hAnsi="Cambria Math"/>
                <w:lang w:val="es-UY"/>
              </w:rPr>
              <m:t>∂t</m:t>
            </m:r>
          </m:den>
        </m:f>
        <m:r>
          <w:rPr>
            <w:rFonts w:ascii="Cambria Math" w:eastAsiaTheme="minorEastAsia" w:hAnsi="Cambria Math"/>
            <w:lang w:val="es-UY"/>
          </w:rPr>
          <m:t>=-f</m:t>
        </m:r>
        <m:sSup>
          <m:sSupPr>
            <m:ctrlPr>
              <w:rPr>
                <w:rFonts w:ascii="Cambria Math" w:eastAsiaTheme="minorEastAsia" w:hAnsi="Cambria Math"/>
                <w:i/>
                <w:lang w:val="es-UY"/>
              </w:rPr>
            </m:ctrlPr>
          </m:sSupPr>
          <m:e>
            <m:acc>
              <m:accPr>
                <m:chr m:val="̅"/>
                <m:ctrlPr>
                  <w:rPr>
                    <w:rFonts w:ascii="Cambria Math" w:eastAsiaTheme="minorEastAsia" w:hAnsi="Cambria Math"/>
                    <w:i/>
                    <w:lang w:val="es-UY"/>
                  </w:rPr>
                </m:ctrlPr>
              </m:accPr>
              <m:e>
                <m:r>
                  <w:rPr>
                    <w:rFonts w:ascii="Cambria Math" w:eastAsiaTheme="minorEastAsia" w:hAnsi="Cambria Math"/>
                    <w:lang w:val="es-UY"/>
                  </w:rPr>
                  <m:t>u</m:t>
                </m:r>
              </m:e>
            </m:acc>
          </m:e>
          <m:sup>
            <m:r>
              <w:rPr>
                <w:rFonts w:ascii="Cambria Math" w:eastAsiaTheme="minorEastAsia" w:hAnsi="Cambria Math"/>
                <w:lang w:val="es-UY"/>
              </w:rPr>
              <m:t>x</m:t>
            </m:r>
          </m:sup>
        </m:sSup>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r>
      <w:r w:rsidR="00B95BA8">
        <w:rPr>
          <w:rFonts w:eastAsiaTheme="minorEastAsia"/>
          <w:lang w:val="es-UY"/>
        </w:rPr>
        <w:tab/>
        <w:t>(11</w:t>
      </w:r>
      <w:r w:rsidR="00D4608D">
        <w:rPr>
          <w:rFonts w:eastAsiaTheme="minorEastAsia"/>
          <w:lang w:val="es-UY"/>
        </w:rPr>
        <w:t>b)</w:t>
      </w:r>
    </w:p>
    <w:p w14:paraId="6BA194B6" w14:textId="6D25F127" w:rsidR="00D4608D" w:rsidRPr="00C848DE" w:rsidRDefault="00A27A81" w:rsidP="00D4608D">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∂h</m:t>
            </m:r>
          </m:num>
          <m:den>
            <m:r>
              <w:rPr>
                <w:rFonts w:ascii="Cambria Math" w:eastAsiaTheme="minorEastAsia" w:hAnsi="Cambria Math"/>
                <w:lang w:val="es-UY"/>
              </w:rPr>
              <m:t>∂t</m:t>
            </m:r>
          </m:den>
        </m:f>
        <m:r>
          <w:rPr>
            <w:rFonts w:ascii="Cambria Math" w:eastAsiaTheme="minorEastAsia" w:hAnsi="Cambria Math"/>
            <w:lang w:val="es-UY"/>
          </w:rPr>
          <m:t>=-H</m:t>
        </m:r>
        <m:sSub>
          <m:sSubPr>
            <m:ctrlPr>
              <w:rPr>
                <w:rFonts w:ascii="Cambria Math" w:eastAsiaTheme="minorEastAsia" w:hAnsi="Cambria Math"/>
                <w:i/>
                <w:lang w:val="es-UY"/>
              </w:rPr>
            </m:ctrlPr>
          </m:sSubPr>
          <m:e>
            <m:r>
              <w:rPr>
                <w:rFonts w:ascii="Cambria Math" w:eastAsiaTheme="minorEastAsia" w:hAnsi="Cambria Math"/>
                <w:lang w:val="es-UY"/>
              </w:rPr>
              <m:t>(δ</m:t>
            </m:r>
          </m:e>
          <m:sub>
            <m:r>
              <w:rPr>
                <w:rFonts w:ascii="Cambria Math" w:eastAsiaTheme="minorEastAsia" w:hAnsi="Cambria Math"/>
                <w:lang w:val="es-UY"/>
              </w:rPr>
              <m:t>x</m:t>
            </m:r>
          </m:sub>
        </m:sSub>
        <m:r>
          <w:rPr>
            <w:rFonts w:ascii="Cambria Math" w:eastAsiaTheme="minorEastAsia" w:hAnsi="Cambria Math"/>
            <w:lang w:val="es-UY"/>
          </w:rPr>
          <m:t>u),</m:t>
        </m:r>
      </m:oMath>
      <w:r w:rsidR="00D4608D">
        <w:rPr>
          <w:rFonts w:eastAsiaTheme="minorEastAsia"/>
          <w:lang w:val="es-UY"/>
        </w:rPr>
        <w:tab/>
      </w:r>
      <w:r w:rsidR="00D4608D">
        <w:rPr>
          <w:rFonts w:eastAsiaTheme="minorEastAsia"/>
          <w:lang w:val="es-UY"/>
        </w:rPr>
        <w:tab/>
      </w:r>
      <w:r w:rsidR="00D4608D">
        <w:rPr>
          <w:rFonts w:eastAsiaTheme="minorEastAsia"/>
          <w:lang w:val="es-UY"/>
        </w:rPr>
        <w:tab/>
        <w:t>(1</w:t>
      </w:r>
      <w:r w:rsidR="00B95BA8">
        <w:rPr>
          <w:rFonts w:eastAsiaTheme="minorEastAsia"/>
          <w:lang w:val="es-UY"/>
        </w:rPr>
        <w:t>1</w:t>
      </w:r>
      <w:r w:rsidR="00D4608D">
        <w:rPr>
          <w:rFonts w:eastAsiaTheme="minorEastAsia"/>
          <w:lang w:val="es-UY"/>
        </w:rPr>
        <w:t>c)</w:t>
      </w:r>
    </w:p>
    <w:p w14:paraId="407E9072" w14:textId="77777777" w:rsidR="00D4608D" w:rsidRDefault="00D4608D" w:rsidP="00371096">
      <w:pPr>
        <w:rPr>
          <w:rFonts w:eastAsiaTheme="minorEastAsia"/>
          <w:lang w:val="es-UY"/>
        </w:rPr>
      </w:pPr>
    </w:p>
    <w:p w14:paraId="60F08669" w14:textId="77777777" w:rsidR="00C90D23" w:rsidRDefault="00D4608D" w:rsidP="00371096">
      <w:pPr>
        <w:rPr>
          <w:rFonts w:eastAsiaTheme="minorEastAsia"/>
          <w:lang w:val="es-UY"/>
        </w:rPr>
      </w:pPr>
      <w:r>
        <w:rPr>
          <w:rFonts w:eastAsiaTheme="minorEastAsia"/>
          <w:lang w:val="es-UY"/>
        </w:rPr>
        <w:t xml:space="preserve">donde </w:t>
      </w:r>
    </w:p>
    <w:p w14:paraId="188D0373" w14:textId="55D9BF39" w:rsidR="00D4608D" w:rsidRPr="00C90D23" w:rsidRDefault="00A27A81" w:rsidP="00C90D23">
      <w:pPr>
        <w:jc w:val="center"/>
        <w:rPr>
          <w:rFonts w:eastAsiaTheme="minorEastAsia"/>
          <w:lang w:val="es-UY"/>
        </w:rPr>
      </w:pPr>
      <m:oMath>
        <m:sSub>
          <m:sSubPr>
            <m:ctrlPr>
              <w:rPr>
                <w:rFonts w:ascii="Cambria Math" w:eastAsiaTheme="minorEastAsia" w:hAnsi="Cambria Math"/>
                <w:i/>
                <w:lang w:val="es-UY"/>
              </w:rPr>
            </m:ctrlPr>
          </m:sSubPr>
          <m:e>
            <m:sSub>
              <m:sSubPr>
                <m:ctrlPr>
                  <w:rPr>
                    <w:rFonts w:ascii="Cambria Math" w:eastAsiaTheme="minorEastAsia" w:hAnsi="Cambria Math"/>
                    <w:i/>
                    <w:lang w:val="es-UY"/>
                  </w:rPr>
                </m:ctrlPr>
              </m:sSubPr>
              <m:e>
                <m:r>
                  <w:rPr>
                    <w:rFonts w:ascii="Cambria Math" w:eastAsiaTheme="minorEastAsia" w:hAnsi="Cambria Math"/>
                    <w:lang w:val="es-UY"/>
                  </w:rPr>
                  <m:t>(δ</m:t>
                </m:r>
              </m:e>
              <m:sub>
                <m:r>
                  <w:rPr>
                    <w:rFonts w:ascii="Cambria Math" w:eastAsiaTheme="minorEastAsia" w:hAnsi="Cambria Math"/>
                    <w:lang w:val="es-UY"/>
                  </w:rPr>
                  <m:t>x</m:t>
                </m:r>
              </m:sub>
            </m:sSub>
            <m:r>
              <w:rPr>
                <w:rFonts w:ascii="Cambria Math" w:eastAsiaTheme="minorEastAsia" w:hAnsi="Cambria Math"/>
                <w:lang w:val="es-UY"/>
              </w:rPr>
              <m:t>h)</m:t>
            </m:r>
          </m:e>
          <m:sub>
            <m:r>
              <w:rPr>
                <w:rFonts w:ascii="Cambria Math" w:eastAsiaTheme="minorEastAsia" w:hAnsi="Cambria Math"/>
                <w:lang w:val="es-UY"/>
              </w:rPr>
              <m:t>ij</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α</m:t>
            </m:r>
          </m:e>
          <m:sub>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r>
              <w:rPr>
                <w:rFonts w:ascii="Cambria Math" w:eastAsiaTheme="minorEastAsia" w:hAnsi="Cambria Math"/>
                <w:lang w:val="es-UY"/>
              </w:rPr>
              <m:t>,  j</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α</m:t>
            </m:r>
          </m:e>
          <m:sub>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r>
              <w:rPr>
                <w:rFonts w:ascii="Cambria Math" w:eastAsiaTheme="minorEastAsia" w:hAnsi="Cambria Math"/>
                <w:lang w:val="es-UY"/>
              </w:rPr>
              <m:t>,  j</m:t>
            </m:r>
          </m:sub>
        </m:sSub>
        <m:r>
          <w:rPr>
            <w:rFonts w:ascii="Cambria Math" w:eastAsiaTheme="minorEastAsia" w:hAnsi="Cambria Math"/>
            <w:lang w:val="es-UY"/>
          </w:rPr>
          <m:t>,</m:t>
        </m:r>
      </m:oMath>
      <w:r w:rsidR="00C90D23">
        <w:rPr>
          <w:rFonts w:eastAsiaTheme="minorEastAsia"/>
          <w:lang w:val="es-UY"/>
        </w:rPr>
        <w:t xml:space="preserve"> </w:t>
      </w:r>
      <w:r w:rsidR="00C90D23">
        <w:rPr>
          <w:rFonts w:eastAsiaTheme="minorEastAsia"/>
          <w:lang w:val="es-UY"/>
        </w:rPr>
        <w:tab/>
        <w:t>(12)</w:t>
      </w:r>
    </w:p>
    <w:p w14:paraId="611A4266" w14:textId="4A60D99C" w:rsidR="00C90D23" w:rsidRDefault="00C90D23" w:rsidP="00371096">
      <w:pPr>
        <w:rPr>
          <w:rFonts w:eastAsiaTheme="minorEastAsia"/>
          <w:lang w:val="es-UY"/>
        </w:rPr>
      </w:pPr>
      <w:r>
        <w:rPr>
          <w:rFonts w:eastAsiaTheme="minorEastAsia"/>
          <w:lang w:val="es-UY"/>
        </w:rPr>
        <w:t>y</w:t>
      </w:r>
    </w:p>
    <w:p w14:paraId="2FD39B9A" w14:textId="4AD5AABA" w:rsidR="00C90D23" w:rsidRDefault="00A27A81" w:rsidP="00C90D23">
      <w:pPr>
        <w:jc w:val="center"/>
        <w:rPr>
          <w:rFonts w:eastAsiaTheme="minorEastAsia"/>
          <w:lang w:val="es-UY"/>
        </w:rPr>
      </w:pPr>
      <m:oMath>
        <m:sSub>
          <m:sSubPr>
            <m:ctrlPr>
              <w:rPr>
                <w:rFonts w:ascii="Cambria Math" w:eastAsiaTheme="minorEastAsia" w:hAnsi="Cambria Math"/>
                <w:i/>
                <w:lang w:val="es-UY"/>
              </w:rPr>
            </m:ctrlPr>
          </m:sSubPr>
          <m:e>
            <m:r>
              <w:rPr>
                <w:rFonts w:ascii="Cambria Math" w:eastAsiaTheme="minorEastAsia" w:hAnsi="Cambria Math"/>
                <w:lang w:val="es-UY"/>
              </w:rPr>
              <m:t>(</m:t>
            </m:r>
            <m:sSup>
              <m:sSupPr>
                <m:ctrlPr>
                  <w:rPr>
                    <w:rFonts w:ascii="Cambria Math" w:eastAsiaTheme="minorEastAsia" w:hAnsi="Cambria Math"/>
                    <w:i/>
                    <w:lang w:val="es-UY"/>
                  </w:rPr>
                </m:ctrlPr>
              </m:sSupPr>
              <m:e>
                <m:acc>
                  <m:accPr>
                    <m:chr m:val="̅"/>
                    <m:ctrlPr>
                      <w:rPr>
                        <w:rFonts w:ascii="Cambria Math" w:eastAsiaTheme="minorEastAsia" w:hAnsi="Cambria Math"/>
                        <w:i/>
                        <w:lang w:val="es-UY"/>
                      </w:rPr>
                    </m:ctrlPr>
                  </m:accPr>
                  <m:e>
                    <m:r>
                      <w:rPr>
                        <w:rFonts w:ascii="Cambria Math" w:eastAsiaTheme="minorEastAsia" w:hAnsi="Cambria Math"/>
                        <w:lang w:val="es-UY"/>
                      </w:rPr>
                      <m:t>u</m:t>
                    </m:r>
                  </m:e>
                </m:acc>
              </m:e>
              <m:sup>
                <m:r>
                  <w:rPr>
                    <w:rFonts w:ascii="Cambria Math" w:eastAsiaTheme="minorEastAsia" w:hAnsi="Cambria Math"/>
                    <w:lang w:val="es-UY"/>
                  </w:rPr>
                  <m:t>x</m:t>
                </m:r>
              </m:sup>
            </m:sSup>
            <m:r>
              <w:rPr>
                <w:rFonts w:ascii="Cambria Math" w:eastAsiaTheme="minorEastAsia" w:hAnsi="Cambria Math"/>
                <w:lang w:val="es-UY"/>
              </w:rPr>
              <m:t>)</m:t>
            </m:r>
          </m:e>
          <m:sub>
            <m:r>
              <w:rPr>
                <w:rFonts w:ascii="Cambria Math" w:eastAsiaTheme="minorEastAsia" w:hAnsi="Cambria Math"/>
                <w:lang w:val="es-UY"/>
              </w:rPr>
              <m:t>i,j</m:t>
            </m:r>
          </m:sub>
        </m:sSub>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d>
          <m:dPr>
            <m:ctrlPr>
              <w:rPr>
                <w:rFonts w:ascii="Cambria Math" w:eastAsiaTheme="minorEastAsia" w:hAnsi="Cambria Math"/>
                <w:i/>
                <w:lang w:val="es-UY"/>
              </w:rPr>
            </m:ctrlPr>
          </m:dPr>
          <m:e>
            <m:sSub>
              <m:sSubPr>
                <m:ctrlPr>
                  <w:rPr>
                    <w:rFonts w:ascii="Cambria Math" w:eastAsiaTheme="minorEastAsia" w:hAnsi="Cambria Math"/>
                    <w:i/>
                    <w:lang w:val="es-UY"/>
                  </w:rPr>
                </m:ctrlPr>
              </m:sSubPr>
              <m:e>
                <m:r>
                  <w:rPr>
                    <w:rFonts w:ascii="Cambria Math" w:eastAsiaTheme="minorEastAsia" w:hAnsi="Cambria Math"/>
                    <w:lang w:val="es-UY"/>
                  </w:rPr>
                  <m:t>α</m:t>
                </m:r>
              </m:e>
              <m:sub>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r>
                  <w:rPr>
                    <w:rFonts w:ascii="Cambria Math" w:eastAsiaTheme="minorEastAsia" w:hAnsi="Cambria Math"/>
                    <w:lang w:val="es-UY"/>
                  </w:rPr>
                  <m:t>,  j</m:t>
                </m:r>
              </m:sub>
            </m:sSub>
            <m:r>
              <w:rPr>
                <w:rFonts w:ascii="Cambria Math" w:eastAsiaTheme="minorEastAsia" w:hAnsi="Cambria Math"/>
                <w:lang w:val="es-UY"/>
              </w:rPr>
              <m:t>+</m:t>
            </m:r>
            <m:sSub>
              <m:sSubPr>
                <m:ctrlPr>
                  <w:rPr>
                    <w:rFonts w:ascii="Cambria Math" w:eastAsiaTheme="minorEastAsia" w:hAnsi="Cambria Math"/>
                    <w:i/>
                    <w:lang w:val="es-UY"/>
                  </w:rPr>
                </m:ctrlPr>
              </m:sSubPr>
              <m:e>
                <m:r>
                  <w:rPr>
                    <w:rFonts w:ascii="Cambria Math" w:eastAsiaTheme="minorEastAsia" w:hAnsi="Cambria Math"/>
                    <w:lang w:val="es-UY"/>
                  </w:rPr>
                  <m:t>α</m:t>
                </m:r>
              </m:e>
              <m:sub>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r>
                  <w:rPr>
                    <w:rFonts w:ascii="Cambria Math" w:eastAsiaTheme="minorEastAsia" w:hAnsi="Cambria Math"/>
                    <w:lang w:val="es-UY"/>
                  </w:rPr>
                  <m:t>,  j</m:t>
                </m:r>
              </m:sub>
            </m:sSub>
          </m:e>
        </m:d>
        <m:r>
          <w:rPr>
            <w:rFonts w:ascii="Cambria Math" w:eastAsiaTheme="minorEastAsia" w:hAnsi="Cambria Math"/>
            <w:lang w:val="es-UY"/>
          </w:rPr>
          <m:t>.</m:t>
        </m:r>
      </m:oMath>
      <w:r w:rsidR="00C90D23">
        <w:rPr>
          <w:rFonts w:eastAsiaTheme="minorEastAsia"/>
          <w:lang w:val="es-UY"/>
        </w:rPr>
        <w:tab/>
        <w:t>(13)</w:t>
      </w:r>
    </w:p>
    <w:p w14:paraId="7176F1CA" w14:textId="77777777" w:rsidR="00AC071A" w:rsidRDefault="00A03FA9" w:rsidP="00AC071A">
      <w:pPr>
        <w:keepNext/>
        <w:jc w:val="center"/>
      </w:pPr>
      <w:r>
        <w:rPr>
          <w:rFonts w:eastAsiaTheme="minorEastAsia"/>
          <w:noProof/>
        </w:rPr>
        <w:drawing>
          <wp:inline distT="0" distB="0" distL="0" distR="0" wp14:anchorId="3EA548A2" wp14:editId="02B72D2D">
            <wp:extent cx="1733107" cy="1159970"/>
            <wp:effectExtent l="0" t="0" r="63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0508" cy="1178309"/>
                    </a:xfrm>
                    <a:prstGeom prst="rect">
                      <a:avLst/>
                    </a:prstGeom>
                    <a:noFill/>
                    <a:ln>
                      <a:noFill/>
                    </a:ln>
                  </pic:spPr>
                </pic:pic>
              </a:graphicData>
            </a:graphic>
          </wp:inline>
        </w:drawing>
      </w:r>
    </w:p>
    <w:p w14:paraId="0B76EE32" w14:textId="5731D414" w:rsidR="00A03FA9" w:rsidRPr="00AC071A" w:rsidRDefault="00AC071A" w:rsidP="00AC071A">
      <w:pPr>
        <w:pStyle w:val="Descripcin"/>
        <w:jc w:val="center"/>
        <w:rPr>
          <w:lang w:val="es-UY"/>
        </w:rPr>
      </w:pPr>
      <w:r w:rsidRPr="00AC071A">
        <w:rPr>
          <w:lang w:val="es-UY"/>
        </w:rPr>
        <w:t xml:space="preserve">Figura </w:t>
      </w:r>
      <w:r>
        <w:fldChar w:fldCharType="begin"/>
      </w:r>
      <w:r w:rsidRPr="00AC071A">
        <w:rPr>
          <w:lang w:val="es-UY"/>
        </w:rPr>
        <w:instrText xml:space="preserve"> SEQ Figura \* ARABIC </w:instrText>
      </w:r>
      <w:r>
        <w:fldChar w:fldCharType="separate"/>
      </w:r>
      <w:r w:rsidR="009507F5">
        <w:rPr>
          <w:noProof/>
          <w:lang w:val="es-UY"/>
        </w:rPr>
        <w:t>9</w:t>
      </w:r>
      <w:r>
        <w:fldChar w:fldCharType="end"/>
      </w:r>
      <w:r w:rsidRPr="00AC071A">
        <w:rPr>
          <w:lang w:val="es-UY"/>
        </w:rPr>
        <w:t>: Grilla C. Funte Arakawa</w:t>
      </w:r>
    </w:p>
    <w:p w14:paraId="61A46427" w14:textId="3FA8ADDE" w:rsidR="00AC071A" w:rsidRPr="00AC071A" w:rsidRDefault="00AC071A" w:rsidP="00AC071A">
      <w:pPr>
        <w:rPr>
          <w:lang w:val="es-UY"/>
        </w:rPr>
      </w:pPr>
      <w:r w:rsidRPr="00AC071A">
        <w:rPr>
          <w:lang w:val="es-UY"/>
        </w:rPr>
        <w:t xml:space="preserve">En la figura </w:t>
      </w:r>
      <w:r w:rsidR="009507F5">
        <w:rPr>
          <w:lang w:val="es-UY"/>
        </w:rPr>
        <w:t>9</w:t>
      </w:r>
      <w:r w:rsidRPr="00AC071A">
        <w:rPr>
          <w:lang w:val="es-UY"/>
        </w:rPr>
        <w:t xml:space="preserve"> se muestra </w:t>
      </w:r>
      <w:r w:rsidR="00D866AC">
        <w:rPr>
          <w:lang w:val="es-UY"/>
        </w:rPr>
        <w:t xml:space="preserve">la distribución espacial de las variables en el caso de una dimensión para la grilla C. </w:t>
      </w:r>
    </w:p>
    <w:p w14:paraId="020388FA" w14:textId="589E0C81" w:rsidR="00C90D23" w:rsidRDefault="00C90D23" w:rsidP="00C90D23">
      <w:pPr>
        <w:rPr>
          <w:rFonts w:eastAsiaTheme="minorEastAsia"/>
          <w:lang w:val="es-UY"/>
        </w:rPr>
      </w:pPr>
      <w:r>
        <w:rPr>
          <w:rFonts w:eastAsiaTheme="minorEastAsia"/>
          <w:lang w:val="es-UY"/>
        </w:rPr>
        <w:t>Se considerarán soluciones armónicas de la forma</w:t>
      </w:r>
    </w:p>
    <w:p w14:paraId="1128785C" w14:textId="3FB276BE" w:rsidR="00C90D23" w:rsidRPr="00A7597E" w:rsidRDefault="00A7597E" w:rsidP="00A7597E">
      <w:pPr>
        <w:jc w:val="center"/>
        <w:rPr>
          <w:rFonts w:eastAsiaTheme="minorEastAsia"/>
          <w:lang w:val="es-UY"/>
        </w:rPr>
      </w:pPr>
      <m:oMath>
        <m:r>
          <w:rPr>
            <w:rFonts w:ascii="Cambria Math" w:eastAsiaTheme="minorEastAsia" w:hAnsi="Cambria Math"/>
            <w:lang w:val="es-UY"/>
          </w:rPr>
          <m:t>u=</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Ikx</m:t>
            </m:r>
          </m:sup>
        </m:sSup>
        <m:r>
          <w:rPr>
            <w:rFonts w:ascii="Cambria Math" w:eastAsiaTheme="minorEastAsia" w:hAnsi="Cambria Math"/>
            <w:lang w:val="es-UY"/>
          </w:rPr>
          <m:t>,</m:t>
        </m:r>
      </m:oMath>
      <w:r w:rsidR="00B95BA8">
        <w:rPr>
          <w:rFonts w:eastAsiaTheme="minorEastAsia"/>
          <w:lang w:val="es-UY"/>
        </w:rPr>
        <w:t xml:space="preserve"> </w:t>
      </w:r>
      <w:r w:rsidR="00B95BA8">
        <w:rPr>
          <w:rFonts w:eastAsiaTheme="minorEastAsia"/>
          <w:lang w:val="es-UY"/>
        </w:rPr>
        <w:tab/>
      </w:r>
      <w:r w:rsidR="00B95BA8">
        <w:rPr>
          <w:rFonts w:eastAsiaTheme="minorEastAsia"/>
          <w:lang w:val="es-UY"/>
        </w:rPr>
        <w:tab/>
      </w:r>
      <w:r w:rsidR="00B95BA8">
        <w:rPr>
          <w:rFonts w:eastAsiaTheme="minorEastAsia"/>
          <w:lang w:val="es-UY"/>
        </w:rPr>
        <w:tab/>
        <w:t>(14</w:t>
      </w:r>
      <w:r>
        <w:rPr>
          <w:rFonts w:eastAsiaTheme="minorEastAsia"/>
          <w:lang w:val="es-UY"/>
        </w:rPr>
        <w:t>a)</w:t>
      </w:r>
    </w:p>
    <w:p w14:paraId="37F78EE9" w14:textId="686B8D89" w:rsidR="00A7597E" w:rsidRPr="00A7597E" w:rsidRDefault="00A7597E" w:rsidP="00A7597E">
      <w:pPr>
        <w:jc w:val="center"/>
        <w:rPr>
          <w:rFonts w:eastAsiaTheme="minorEastAsia"/>
          <w:lang w:val="es-UY"/>
        </w:rPr>
      </w:pPr>
      <m:oMath>
        <m:r>
          <w:rPr>
            <w:rFonts w:ascii="Cambria Math" w:eastAsiaTheme="minorEastAsia" w:hAnsi="Cambria Math"/>
            <w:lang w:val="es-UY"/>
          </w:rPr>
          <m:t>v=</m:t>
        </m:r>
        <m:r>
          <m:rPr>
            <m:scr m:val="script"/>
          </m:rPr>
          <w:rPr>
            <w:rFonts w:ascii="Cambria Math" w:eastAsiaTheme="minorEastAsia" w:hAnsi="Cambria Math"/>
            <w:lang w:val="es-UY"/>
          </w:rPr>
          <m:t>V</m:t>
        </m:r>
        <m:d>
          <m:dPr>
            <m:ctrlPr>
              <w:rPr>
                <w:rFonts w:ascii="Cambria Math" w:eastAsiaTheme="minorEastAsia" w:hAnsi="Cambria Math"/>
                <w:i/>
                <w:lang w:val="es-UY"/>
              </w:rPr>
            </m:ctrlPr>
          </m:dPr>
          <m:e>
            <m:r>
              <w:rPr>
                <w:rFonts w:ascii="Cambria Math" w:eastAsiaTheme="minorEastAsia" w:hAnsi="Cambria Math"/>
                <w:lang w:val="es-UY"/>
              </w:rPr>
              <m:t>t</m:t>
            </m:r>
          </m:e>
        </m:d>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Ikx</m:t>
            </m:r>
          </m:sup>
        </m:sSup>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r>
      <w:r w:rsidR="00B95BA8">
        <w:rPr>
          <w:rFonts w:eastAsiaTheme="minorEastAsia"/>
          <w:lang w:val="es-UY"/>
        </w:rPr>
        <w:tab/>
        <w:t>(14</w:t>
      </w:r>
      <w:r>
        <w:rPr>
          <w:rFonts w:eastAsiaTheme="minorEastAsia"/>
          <w:lang w:val="es-UY"/>
        </w:rPr>
        <w:t>b)</w:t>
      </w:r>
    </w:p>
    <w:p w14:paraId="01757A6A" w14:textId="02BEF2A1" w:rsidR="00A7597E" w:rsidRDefault="00A7597E" w:rsidP="00A7597E">
      <w:pPr>
        <w:jc w:val="center"/>
        <w:rPr>
          <w:rFonts w:eastAsiaTheme="minorEastAsia"/>
          <w:lang w:val="es-UY"/>
        </w:rPr>
      </w:pPr>
      <m:oMath>
        <m:r>
          <w:rPr>
            <w:rFonts w:ascii="Cambria Math" w:eastAsiaTheme="minorEastAsia" w:hAnsi="Cambria Math"/>
            <w:lang w:val="es-UY"/>
          </w:rPr>
          <m:t>h</m:t>
        </m:r>
        <m:r>
          <m:rPr>
            <m:scr m:val="script"/>
          </m:rPr>
          <w:rPr>
            <w:rFonts w:ascii="Cambria Math" w:eastAsiaTheme="minorEastAsia" w:hAnsi="Cambria Math"/>
            <w:lang w:val="es-UY"/>
          </w:rPr>
          <m:t>=H</m:t>
        </m:r>
        <m:d>
          <m:dPr>
            <m:ctrlPr>
              <w:rPr>
                <w:rFonts w:ascii="Cambria Math" w:eastAsiaTheme="minorEastAsia" w:hAnsi="Cambria Math"/>
                <w:i/>
                <w:lang w:val="es-UY"/>
              </w:rPr>
            </m:ctrlPr>
          </m:dPr>
          <m:e>
            <m:r>
              <w:rPr>
                <w:rFonts w:ascii="Cambria Math" w:eastAsiaTheme="minorEastAsia" w:hAnsi="Cambria Math"/>
                <w:lang w:val="es-UY"/>
              </w:rPr>
              <m:t>t</m:t>
            </m:r>
          </m:e>
        </m:d>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Ikx</m:t>
            </m:r>
          </m:sup>
        </m:sSup>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r>
      <w:r w:rsidR="00B95BA8">
        <w:rPr>
          <w:rFonts w:eastAsiaTheme="minorEastAsia"/>
          <w:lang w:val="es-UY"/>
        </w:rPr>
        <w:tab/>
        <w:t>(14</w:t>
      </w:r>
      <w:r>
        <w:rPr>
          <w:rFonts w:eastAsiaTheme="minorEastAsia"/>
          <w:lang w:val="es-UY"/>
        </w:rPr>
        <w:t>c)</w:t>
      </w:r>
    </w:p>
    <w:p w14:paraId="27CAEA6C" w14:textId="3BE382A0" w:rsidR="00A7597E" w:rsidRDefault="00A03FA9" w:rsidP="00A7597E">
      <w:pPr>
        <w:rPr>
          <w:rFonts w:eastAsiaTheme="minorEastAsia"/>
          <w:lang w:val="es-UY"/>
        </w:rPr>
      </w:pPr>
      <w:r>
        <w:rPr>
          <w:rFonts w:eastAsiaTheme="minorEastAsia"/>
          <w:lang w:val="es-UY"/>
        </w:rPr>
        <w:t xml:space="preserve">siendo </w:t>
      </w:r>
      <m:oMath>
        <m:r>
          <w:rPr>
            <w:rFonts w:ascii="Cambria Math" w:eastAsiaTheme="minorEastAsia" w:hAnsi="Cambria Math"/>
            <w:lang w:val="es-UY"/>
          </w:rPr>
          <m:t>I</m:t>
        </m:r>
      </m:oMath>
      <w:r>
        <w:rPr>
          <w:rFonts w:eastAsiaTheme="minorEastAsia"/>
          <w:lang w:val="es-UY"/>
        </w:rPr>
        <w:t xml:space="preserve"> la unidad imaginaria. </w:t>
      </w:r>
      <w:r w:rsidR="00A7597E">
        <w:rPr>
          <w:rFonts w:eastAsiaTheme="minorEastAsia"/>
          <w:lang w:val="es-UY"/>
        </w:rPr>
        <w:t xml:space="preserve">Sustituyendo estas soluciones en las ecuaciones (11) </w:t>
      </w:r>
      <w:r w:rsidR="00D866AC">
        <w:rPr>
          <w:rFonts w:eastAsiaTheme="minorEastAsia"/>
          <w:lang w:val="es-UY"/>
        </w:rPr>
        <w:t xml:space="preserve">y considerando la distancia d entre puntos como se muestra en la figura 5, </w:t>
      </w:r>
      <w:r w:rsidR="00A7597E">
        <w:rPr>
          <w:rFonts w:eastAsiaTheme="minorEastAsia"/>
          <w:lang w:val="es-UY"/>
        </w:rPr>
        <w:t>se tiene</w:t>
      </w:r>
    </w:p>
    <w:p w14:paraId="73017E99" w14:textId="1F0A17ED" w:rsidR="00A7597E" w:rsidRPr="00A7597E" w:rsidRDefault="00A27A81" w:rsidP="001416E6">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U(</m:t>
            </m:r>
            <m:r>
              <w:rPr>
                <w:rFonts w:ascii="Cambria Math" w:eastAsiaTheme="minorEastAsia" w:hAnsi="Cambria Math"/>
                <w:lang w:val="es-UY"/>
              </w:rPr>
              <m:t>t)</m:t>
            </m:r>
          </m:num>
          <m:den>
            <m:r>
              <w:rPr>
                <w:rFonts w:ascii="Cambria Math" w:eastAsiaTheme="minorEastAsia" w:hAnsi="Cambria Math"/>
                <w:lang w:val="es-UY"/>
              </w:rPr>
              <m:t>∂t</m:t>
            </m:r>
          </m:den>
        </m:f>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m:t>
            </m:r>
            <m:d>
              <m:dPr>
                <m:ctrlPr>
                  <w:rPr>
                    <w:rFonts w:ascii="Cambria Math" w:eastAsiaTheme="minorEastAsia" w:hAnsi="Cambria Math"/>
                    <w:i/>
                    <w:lang w:val="es-UY"/>
                  </w:rPr>
                </m:ctrlPr>
              </m:dPr>
              <m:e>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e>
            </m:d>
            <m:r>
              <w:rPr>
                <w:rFonts w:ascii="Cambria Math" w:eastAsiaTheme="minorEastAsia" w:hAnsi="Cambria Math"/>
                <w:lang w:val="es-UY"/>
              </w:rPr>
              <m:t>d</m:t>
            </m:r>
          </m:sup>
        </m:s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f</m:t>
            </m:r>
            <m:r>
              <m:rPr>
                <m:scr m:val="script"/>
              </m:rPr>
              <w:rPr>
                <w:rFonts w:ascii="Cambria Math" w:eastAsiaTheme="minorEastAsia" w:hAnsi="Cambria Math"/>
                <w:lang w:val="es-UY"/>
              </w:rPr>
              <m:t>V</m:t>
            </m:r>
            <m:d>
              <m:dPr>
                <m:ctrlPr>
                  <w:rPr>
                    <w:rFonts w:ascii="Cambria Math" w:eastAsiaTheme="minorEastAsia" w:hAnsi="Cambria Math"/>
                    <w:i/>
                    <w:lang w:val="es-UY"/>
                  </w:rPr>
                </m:ctrlPr>
              </m:dPr>
              <m:e>
                <m:r>
                  <w:rPr>
                    <w:rFonts w:ascii="Cambria Math" w:eastAsiaTheme="minorEastAsia" w:hAnsi="Cambria Math"/>
                    <w:lang w:val="es-UY"/>
                  </w:rPr>
                  <m:t>t</m:t>
                </m:r>
              </m:e>
            </m:d>
          </m:num>
          <m:den>
            <m:r>
              <w:rPr>
                <w:rFonts w:ascii="Cambria Math" w:eastAsiaTheme="minorEastAsia" w:hAnsi="Cambria Math"/>
                <w:lang w:val="es-UY"/>
              </w:rPr>
              <m:t>2</m:t>
            </m:r>
          </m:den>
        </m:f>
        <m:d>
          <m:dPr>
            <m:ctrlPr>
              <w:rPr>
                <w:rFonts w:ascii="Cambria Math" w:eastAsiaTheme="minorEastAsia" w:hAnsi="Cambria Math"/>
                <w:i/>
                <w:lang w:val="es-UY"/>
              </w:rPr>
            </m:ctrlPr>
          </m:dPr>
          <m:e>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Ikid</m:t>
                </m:r>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m:t>
                </m:r>
                <m:d>
                  <m:dPr>
                    <m:ctrlPr>
                      <w:rPr>
                        <w:rFonts w:ascii="Cambria Math" w:eastAsiaTheme="minorEastAsia" w:hAnsi="Cambria Math"/>
                        <w:i/>
                        <w:lang w:val="es-UY"/>
                      </w:rPr>
                    </m:ctrlPr>
                  </m:dPr>
                  <m:e>
                    <m:r>
                      <w:rPr>
                        <w:rFonts w:ascii="Cambria Math" w:eastAsiaTheme="minorEastAsia" w:hAnsi="Cambria Math"/>
                        <w:lang w:val="es-UY"/>
                      </w:rPr>
                      <m:t>1-1</m:t>
                    </m:r>
                  </m:e>
                </m:d>
                <m:r>
                  <w:rPr>
                    <w:rFonts w:ascii="Cambria Math" w:eastAsiaTheme="minorEastAsia" w:hAnsi="Cambria Math"/>
                    <w:lang w:val="es-UY"/>
                  </w:rPr>
                  <m:t>d</m:t>
                </m:r>
              </m:sup>
            </m:sSup>
          </m:e>
        </m:d>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d</m:t>
            </m:r>
          </m:den>
        </m:f>
        <m:r>
          <m:rPr>
            <m:scr m:val="script"/>
          </m:rPr>
          <w:rPr>
            <w:rFonts w:ascii="Cambria Math" w:eastAsiaTheme="minorEastAsia" w:hAnsi="Cambria Math"/>
            <w:lang w:val="es-UY"/>
          </w:rPr>
          <m:t>H</m:t>
        </m:r>
        <m:d>
          <m:dPr>
            <m:ctrlPr>
              <w:rPr>
                <w:rFonts w:ascii="Cambria Math" w:eastAsiaTheme="minorEastAsia" w:hAnsi="Cambria Math"/>
                <w:i/>
                <w:lang w:val="es-UY"/>
              </w:rPr>
            </m:ctrlPr>
          </m:dPr>
          <m:e>
            <m:r>
              <w:rPr>
                <w:rFonts w:ascii="Cambria Math" w:eastAsiaTheme="minorEastAsia" w:hAnsi="Cambria Math"/>
                <w:lang w:val="es-UY"/>
              </w:rPr>
              <m:t>t</m:t>
            </m:r>
          </m:e>
        </m:d>
        <m:d>
          <m:dPr>
            <m:ctrlPr>
              <w:rPr>
                <w:rFonts w:ascii="Cambria Math" w:eastAsiaTheme="minorEastAsia" w:hAnsi="Cambria Math"/>
                <w:i/>
                <w:lang w:val="es-UY"/>
              </w:rPr>
            </m:ctrlPr>
          </m:dPr>
          <m:e>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Ikid</m:t>
                </m:r>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m:t>
                </m:r>
                <m:d>
                  <m:dPr>
                    <m:ctrlPr>
                      <w:rPr>
                        <w:rFonts w:ascii="Cambria Math" w:eastAsiaTheme="minorEastAsia" w:hAnsi="Cambria Math"/>
                        <w:i/>
                        <w:lang w:val="es-UY"/>
                      </w:rPr>
                    </m:ctrlPr>
                  </m:dPr>
                  <m:e>
                    <m:r>
                      <w:rPr>
                        <w:rFonts w:ascii="Cambria Math" w:eastAsiaTheme="minorEastAsia" w:hAnsi="Cambria Math"/>
                        <w:lang w:val="es-UY"/>
                      </w:rPr>
                      <m:t>1-1</m:t>
                    </m:r>
                  </m:e>
                </m:d>
                <m:r>
                  <w:rPr>
                    <w:rFonts w:ascii="Cambria Math" w:eastAsiaTheme="minorEastAsia" w:hAnsi="Cambria Math"/>
                    <w:lang w:val="es-UY"/>
                  </w:rPr>
                  <m:t>d</m:t>
                </m:r>
              </m:sup>
            </m:sSup>
          </m:e>
        </m:d>
        <m:r>
          <w:rPr>
            <w:rFonts w:ascii="Cambria Math" w:eastAsiaTheme="minorEastAsia" w:hAnsi="Cambria Math"/>
            <w:lang w:val="es-UY"/>
          </w:rPr>
          <m:t>,</m:t>
        </m:r>
      </m:oMath>
      <w:r w:rsidR="00B95BA8">
        <w:rPr>
          <w:rFonts w:eastAsiaTheme="minorEastAsia"/>
          <w:lang w:val="es-UY"/>
        </w:rPr>
        <w:tab/>
        <w:t>(15</w:t>
      </w:r>
      <w:r w:rsidR="001416E6">
        <w:rPr>
          <w:rFonts w:eastAsiaTheme="minorEastAsia"/>
          <w:lang w:val="es-UY"/>
        </w:rPr>
        <w:t>a)</w:t>
      </w:r>
    </w:p>
    <w:p w14:paraId="5AA2F0AA" w14:textId="238BEB77" w:rsidR="00A7597E" w:rsidRPr="003B35EB" w:rsidRDefault="00A27A81" w:rsidP="001416E6">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U(</m:t>
            </m:r>
            <m:r>
              <w:rPr>
                <w:rFonts w:ascii="Cambria Math" w:eastAsiaTheme="minorEastAsia" w:hAnsi="Cambria Math"/>
                <w:lang w:val="es-UY"/>
              </w:rPr>
              <m:t>t)</m:t>
            </m:r>
          </m:num>
          <m:den>
            <m:r>
              <w:rPr>
                <w:rFonts w:ascii="Cambria Math" w:eastAsiaTheme="minorEastAsia" w:hAnsi="Cambria Math"/>
                <w:lang w:val="es-UY"/>
              </w:rPr>
              <m:t>∂t</m:t>
            </m:r>
          </m:den>
        </m:f>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Ikid</m:t>
            </m:r>
          </m:sup>
        </m:s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f</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num>
          <m:den>
            <m:r>
              <w:rPr>
                <w:rFonts w:ascii="Cambria Math" w:eastAsiaTheme="minorEastAsia" w:hAnsi="Cambria Math"/>
                <w:lang w:val="es-UY"/>
              </w:rPr>
              <m:t>2</m:t>
            </m:r>
          </m:den>
        </m:f>
        <m:d>
          <m:dPr>
            <m:ctrlPr>
              <w:rPr>
                <w:rFonts w:ascii="Cambria Math" w:eastAsiaTheme="minorEastAsia" w:hAnsi="Cambria Math"/>
                <w:i/>
                <w:lang w:val="es-UY"/>
              </w:rPr>
            </m:ctrlPr>
          </m:dPr>
          <m:e>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m:t>
                </m:r>
                <m:d>
                  <m:dPr>
                    <m:ctrlPr>
                      <w:rPr>
                        <w:rFonts w:ascii="Cambria Math" w:eastAsiaTheme="minorEastAsia" w:hAnsi="Cambria Math"/>
                        <w:i/>
                        <w:lang w:val="es-UY"/>
                      </w:rPr>
                    </m:ctrlPr>
                  </m:dPr>
                  <m:e>
                    <m:r>
                      <w:rPr>
                        <w:rFonts w:ascii="Cambria Math" w:eastAsiaTheme="minorEastAsia" w:hAnsi="Cambria Math"/>
                        <w:lang w:val="es-UY"/>
                      </w:rPr>
                      <m:t>i+</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e>
                </m:d>
                <m:r>
                  <w:rPr>
                    <w:rFonts w:ascii="Cambria Math" w:eastAsiaTheme="minorEastAsia" w:hAnsi="Cambria Math"/>
                    <w:lang w:val="es-UY"/>
                  </w:rPr>
                  <m:t>d</m:t>
                </m:r>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m:t>
                </m:r>
                <m:d>
                  <m:dPr>
                    <m:ctrlPr>
                      <w:rPr>
                        <w:rFonts w:ascii="Cambria Math" w:eastAsiaTheme="minorEastAsia" w:hAnsi="Cambria Math"/>
                        <w:i/>
                        <w:lang w:val="es-UY"/>
                      </w:rPr>
                    </m:ctrlPr>
                  </m:dPr>
                  <m:e>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e>
                </m:d>
                <m:r>
                  <w:rPr>
                    <w:rFonts w:ascii="Cambria Math" w:eastAsiaTheme="minorEastAsia" w:hAnsi="Cambria Math"/>
                    <w:lang w:val="es-UY"/>
                  </w:rPr>
                  <m:t>d</m:t>
                </m:r>
              </m:sup>
            </m:sSup>
          </m:e>
        </m:d>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r>
      <w:r w:rsidR="00B95BA8">
        <w:rPr>
          <w:rFonts w:eastAsiaTheme="minorEastAsia"/>
          <w:lang w:val="es-UY"/>
        </w:rPr>
        <w:tab/>
      </w:r>
      <w:r w:rsidR="00B95BA8">
        <w:rPr>
          <w:rFonts w:eastAsiaTheme="minorEastAsia"/>
          <w:lang w:val="es-UY"/>
        </w:rPr>
        <w:tab/>
      </w:r>
      <w:r w:rsidR="00B95BA8">
        <w:rPr>
          <w:rFonts w:eastAsiaTheme="minorEastAsia"/>
          <w:lang w:val="es-UY"/>
        </w:rPr>
        <w:tab/>
        <w:t>(15</w:t>
      </w:r>
      <w:r w:rsidR="001416E6">
        <w:rPr>
          <w:rFonts w:eastAsiaTheme="minorEastAsia"/>
          <w:lang w:val="es-UY"/>
        </w:rPr>
        <w:t>b)</w:t>
      </w:r>
    </w:p>
    <w:p w14:paraId="2ED5580A" w14:textId="0C5EA7AA" w:rsidR="003B35EB" w:rsidRDefault="00A27A81" w:rsidP="001416E6">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H(</m:t>
            </m:r>
            <m:r>
              <w:rPr>
                <w:rFonts w:ascii="Cambria Math" w:eastAsiaTheme="minorEastAsia" w:hAnsi="Cambria Math"/>
                <w:lang w:val="es-UY"/>
              </w:rPr>
              <m:t>t)</m:t>
            </m:r>
          </m:num>
          <m:den>
            <m:r>
              <w:rPr>
                <w:rFonts w:ascii="Cambria Math" w:eastAsiaTheme="minorEastAsia" w:hAnsi="Cambria Math"/>
                <w:lang w:val="es-UY"/>
              </w:rPr>
              <m:t>∂t</m:t>
            </m:r>
          </m:den>
        </m:f>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Ikid</m:t>
            </m:r>
          </m:sup>
        </m:s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H</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num>
          <m:den>
            <m:r>
              <w:rPr>
                <w:rFonts w:ascii="Cambria Math" w:eastAsiaTheme="minorEastAsia" w:hAnsi="Cambria Math"/>
                <w:lang w:val="es-UY"/>
              </w:rPr>
              <m:t>d</m:t>
            </m:r>
          </m:den>
        </m:f>
        <m:d>
          <m:dPr>
            <m:ctrlPr>
              <w:rPr>
                <w:rFonts w:ascii="Cambria Math" w:eastAsiaTheme="minorEastAsia" w:hAnsi="Cambria Math"/>
                <w:i/>
                <w:lang w:val="es-UY"/>
              </w:rPr>
            </m:ctrlPr>
          </m:dPr>
          <m:e>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m:t>
                </m:r>
                <m:d>
                  <m:dPr>
                    <m:ctrlPr>
                      <w:rPr>
                        <w:rFonts w:ascii="Cambria Math" w:eastAsiaTheme="minorEastAsia" w:hAnsi="Cambria Math"/>
                        <w:i/>
                        <w:lang w:val="es-UY"/>
                      </w:rPr>
                    </m:ctrlPr>
                  </m:dPr>
                  <m:e>
                    <m:r>
                      <w:rPr>
                        <w:rFonts w:ascii="Cambria Math" w:eastAsiaTheme="minorEastAsia" w:hAnsi="Cambria Math"/>
                        <w:lang w:val="es-UY"/>
                      </w:rPr>
                      <m:t>i+</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e>
                </m:d>
                <m:r>
                  <w:rPr>
                    <w:rFonts w:ascii="Cambria Math" w:eastAsiaTheme="minorEastAsia" w:hAnsi="Cambria Math"/>
                    <w:lang w:val="es-UY"/>
                  </w:rPr>
                  <m:t>d</m:t>
                </m:r>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m:t>
                </m:r>
                <m:d>
                  <m:dPr>
                    <m:ctrlPr>
                      <w:rPr>
                        <w:rFonts w:ascii="Cambria Math" w:eastAsiaTheme="minorEastAsia" w:hAnsi="Cambria Math"/>
                        <w:i/>
                        <w:lang w:val="es-UY"/>
                      </w:rPr>
                    </m:ctrlPr>
                  </m:dPr>
                  <m:e>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e>
                </m:d>
                <m:r>
                  <w:rPr>
                    <w:rFonts w:ascii="Cambria Math" w:eastAsiaTheme="minorEastAsia" w:hAnsi="Cambria Math"/>
                    <w:lang w:val="es-UY"/>
                  </w:rPr>
                  <m:t>d</m:t>
                </m:r>
              </m:sup>
            </m:sSup>
          </m:e>
        </m:d>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r>
      <w:r w:rsidR="00B95BA8">
        <w:rPr>
          <w:rFonts w:eastAsiaTheme="minorEastAsia"/>
          <w:lang w:val="es-UY"/>
        </w:rPr>
        <w:tab/>
      </w:r>
      <w:r w:rsidR="00B95BA8">
        <w:rPr>
          <w:rFonts w:eastAsiaTheme="minorEastAsia"/>
          <w:lang w:val="es-UY"/>
        </w:rPr>
        <w:tab/>
      </w:r>
      <w:r w:rsidR="00B95BA8">
        <w:rPr>
          <w:rFonts w:eastAsiaTheme="minorEastAsia"/>
          <w:lang w:val="es-UY"/>
        </w:rPr>
        <w:tab/>
        <w:t>(15</w:t>
      </w:r>
      <w:r w:rsidR="001416E6">
        <w:rPr>
          <w:rFonts w:eastAsiaTheme="minorEastAsia"/>
          <w:lang w:val="es-UY"/>
        </w:rPr>
        <w:t>c)</w:t>
      </w:r>
    </w:p>
    <w:p w14:paraId="694C772F" w14:textId="46CF680A" w:rsidR="001416E6" w:rsidRDefault="001416E6" w:rsidP="001416E6">
      <w:pPr>
        <w:jc w:val="center"/>
        <w:rPr>
          <w:rFonts w:eastAsiaTheme="minorEastAsia"/>
          <w:lang w:val="es-UY"/>
        </w:rPr>
      </w:pPr>
      <w:r>
        <w:rPr>
          <w:rFonts w:eastAsiaTheme="minorEastAsia"/>
          <w:lang w:val="es-UY"/>
        </w:rPr>
        <w:t xml:space="preserve">Dividiendo (15 a) entre </w:t>
      </w:r>
      <m:oMath>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m:t>
            </m:r>
            <m:d>
              <m:dPr>
                <m:ctrlPr>
                  <w:rPr>
                    <w:rFonts w:ascii="Cambria Math" w:eastAsiaTheme="minorEastAsia" w:hAnsi="Cambria Math"/>
                    <w:i/>
                    <w:lang w:val="es-UY"/>
                  </w:rPr>
                </m:ctrlPr>
              </m:dPr>
              <m:e>
                <m:r>
                  <w:rPr>
                    <w:rFonts w:ascii="Cambria Math" w:eastAsiaTheme="minorEastAsia" w:hAnsi="Cambria Math"/>
                    <w:lang w:val="es-UY"/>
                  </w:rPr>
                  <m:t>1-</m:t>
                </m:r>
                <m:f>
                  <m:fPr>
                    <m:ctrlPr>
                      <w:rPr>
                        <w:rFonts w:ascii="Cambria Math" w:eastAsiaTheme="minorEastAsia" w:hAnsi="Cambria Math"/>
                        <w:i/>
                        <w:lang w:val="es-UY"/>
                      </w:rPr>
                    </m:ctrlPr>
                  </m:fPr>
                  <m:num>
                    <m:r>
                      <w:rPr>
                        <w:rFonts w:ascii="Cambria Math" w:eastAsiaTheme="minorEastAsia" w:hAnsi="Cambria Math"/>
                        <w:lang w:val="es-UY"/>
                      </w:rPr>
                      <m:t>1</m:t>
                    </m:r>
                  </m:num>
                  <m:den>
                    <m:r>
                      <w:rPr>
                        <w:rFonts w:ascii="Cambria Math" w:eastAsiaTheme="minorEastAsia" w:hAnsi="Cambria Math"/>
                        <w:lang w:val="es-UY"/>
                      </w:rPr>
                      <m:t>2</m:t>
                    </m:r>
                  </m:den>
                </m:f>
              </m:e>
            </m:d>
            <m:r>
              <w:rPr>
                <w:rFonts w:ascii="Cambria Math" w:eastAsiaTheme="minorEastAsia" w:hAnsi="Cambria Math"/>
                <w:lang w:val="es-UY"/>
              </w:rPr>
              <m:t>d</m:t>
            </m:r>
          </m:sup>
        </m:sSup>
      </m:oMath>
      <w:r>
        <w:rPr>
          <w:rFonts w:eastAsiaTheme="minorEastAsia"/>
          <w:lang w:val="es-UY"/>
        </w:rPr>
        <w:t xml:space="preserve">, y (15 b) y (15 c) entre </w:t>
      </w:r>
      <m:oMath>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Ikid</m:t>
            </m:r>
          </m:sup>
        </m:sSup>
      </m:oMath>
      <w:r>
        <w:rPr>
          <w:rFonts w:eastAsiaTheme="minorEastAsia"/>
          <w:lang w:val="es-UY"/>
        </w:rPr>
        <w:t>, se obtienen las siguientes ecuaciones</w:t>
      </w:r>
    </w:p>
    <w:p w14:paraId="5543DD27" w14:textId="5429FCDD" w:rsidR="008155B7" w:rsidRPr="00A7597E" w:rsidRDefault="00A27A81" w:rsidP="008155B7">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U(</m:t>
            </m:r>
            <m:r>
              <w:rPr>
                <w:rFonts w:ascii="Cambria Math" w:eastAsiaTheme="minorEastAsia" w:hAnsi="Cambria Math"/>
                <w:lang w:val="es-UY"/>
              </w:rPr>
              <m:t>t)</m:t>
            </m:r>
          </m:num>
          <m:den>
            <m:r>
              <w:rPr>
                <w:rFonts w:ascii="Cambria Math" w:eastAsiaTheme="minorEastAsia" w:hAnsi="Cambria Math"/>
                <w:lang w:val="es-UY"/>
              </w:rPr>
              <m:t>∂t</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f</m:t>
            </m:r>
            <m:r>
              <m:rPr>
                <m:scr m:val="script"/>
              </m:rPr>
              <w:rPr>
                <w:rFonts w:ascii="Cambria Math" w:eastAsiaTheme="minorEastAsia" w:hAnsi="Cambria Math"/>
                <w:lang w:val="es-UY"/>
              </w:rPr>
              <m:t>V</m:t>
            </m:r>
            <m:d>
              <m:dPr>
                <m:ctrlPr>
                  <w:rPr>
                    <w:rFonts w:ascii="Cambria Math" w:eastAsiaTheme="minorEastAsia" w:hAnsi="Cambria Math"/>
                    <w:i/>
                    <w:lang w:val="es-UY"/>
                  </w:rPr>
                </m:ctrlPr>
              </m:dPr>
              <m:e>
                <m:r>
                  <w:rPr>
                    <w:rFonts w:ascii="Cambria Math" w:eastAsiaTheme="minorEastAsia" w:hAnsi="Cambria Math"/>
                    <w:lang w:val="es-UY"/>
                  </w:rPr>
                  <m:t>t</m:t>
                </m:r>
              </m:e>
            </m:d>
          </m:num>
          <m:den>
            <m:r>
              <w:rPr>
                <w:rFonts w:ascii="Cambria Math" w:eastAsiaTheme="minorEastAsia" w:hAnsi="Cambria Math"/>
                <w:lang w:val="es-UY"/>
              </w:rPr>
              <m:t>2</m:t>
            </m:r>
          </m:den>
        </m:f>
        <m:d>
          <m:dPr>
            <m:ctrlPr>
              <w:rPr>
                <w:rFonts w:ascii="Cambria Math" w:eastAsiaTheme="minorEastAsia" w:hAnsi="Cambria Math"/>
                <w:i/>
                <w:lang w:val="es-UY"/>
              </w:rPr>
            </m:ctrlPr>
          </m:dPr>
          <m:e>
            <m:sSup>
              <m:sSupPr>
                <m:ctrlPr>
                  <w:rPr>
                    <w:rFonts w:ascii="Cambria Math" w:eastAsiaTheme="minorEastAsia" w:hAnsi="Cambria Math"/>
                    <w:i/>
                    <w:lang w:val="es-UY"/>
                  </w:rPr>
                </m:ctrlPr>
              </m:sSupPr>
              <m:e>
                <m:r>
                  <w:rPr>
                    <w:rFonts w:ascii="Cambria Math" w:eastAsiaTheme="minorEastAsia" w:hAnsi="Cambria Math"/>
                    <w:lang w:val="es-UY"/>
                  </w:rPr>
                  <m:t>e</m:t>
                </m:r>
              </m:e>
              <m:sup>
                <m:f>
                  <m:fPr>
                    <m:ctrlPr>
                      <w:rPr>
                        <w:rFonts w:ascii="Cambria Math" w:eastAsiaTheme="minorEastAsia" w:hAnsi="Cambria Math"/>
                        <w:i/>
                        <w:lang w:val="es-UY"/>
                      </w:rPr>
                    </m:ctrlPr>
                  </m:fPr>
                  <m:num>
                    <m:r>
                      <w:rPr>
                        <w:rFonts w:ascii="Cambria Math" w:eastAsiaTheme="minorEastAsia" w:hAnsi="Cambria Math"/>
                        <w:lang w:val="es-UY"/>
                      </w:rPr>
                      <m:t>Ikd</m:t>
                    </m:r>
                  </m:num>
                  <m:den>
                    <m:r>
                      <w:rPr>
                        <w:rFonts w:ascii="Cambria Math" w:eastAsiaTheme="minorEastAsia" w:hAnsi="Cambria Math"/>
                        <w:lang w:val="es-UY"/>
                      </w:rPr>
                      <m:t>2</m:t>
                    </m:r>
                  </m:den>
                </m:f>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Ikd</m:t>
                    </m:r>
                  </m:num>
                  <m:den>
                    <m:r>
                      <w:rPr>
                        <w:rFonts w:ascii="Cambria Math" w:eastAsiaTheme="minorEastAsia" w:hAnsi="Cambria Math"/>
                        <w:lang w:val="es-UY"/>
                      </w:rPr>
                      <m:t>2</m:t>
                    </m:r>
                  </m:den>
                </m:f>
              </m:sup>
            </m:sSup>
          </m:e>
        </m:d>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g</m:t>
            </m:r>
          </m:num>
          <m:den>
            <m:r>
              <w:rPr>
                <w:rFonts w:ascii="Cambria Math" w:eastAsiaTheme="minorEastAsia" w:hAnsi="Cambria Math"/>
                <w:lang w:val="es-UY"/>
              </w:rPr>
              <m:t>d</m:t>
            </m:r>
          </m:den>
        </m:f>
        <m:r>
          <m:rPr>
            <m:scr m:val="script"/>
          </m:rPr>
          <w:rPr>
            <w:rFonts w:ascii="Cambria Math" w:eastAsiaTheme="minorEastAsia" w:hAnsi="Cambria Math"/>
            <w:lang w:val="es-UY"/>
          </w:rPr>
          <m:t>H</m:t>
        </m:r>
        <m:d>
          <m:dPr>
            <m:ctrlPr>
              <w:rPr>
                <w:rFonts w:ascii="Cambria Math" w:eastAsiaTheme="minorEastAsia" w:hAnsi="Cambria Math"/>
                <w:i/>
                <w:lang w:val="es-UY"/>
              </w:rPr>
            </m:ctrlPr>
          </m:dPr>
          <m:e>
            <m:r>
              <w:rPr>
                <w:rFonts w:ascii="Cambria Math" w:eastAsiaTheme="minorEastAsia" w:hAnsi="Cambria Math"/>
                <w:lang w:val="es-UY"/>
              </w:rPr>
              <m:t>t</m:t>
            </m:r>
          </m:e>
        </m:d>
        <m:d>
          <m:dPr>
            <m:ctrlPr>
              <w:rPr>
                <w:rFonts w:ascii="Cambria Math" w:eastAsiaTheme="minorEastAsia" w:hAnsi="Cambria Math"/>
                <w:i/>
                <w:lang w:val="es-UY"/>
              </w:rPr>
            </m:ctrlPr>
          </m:dPr>
          <m:e>
            <m:sSup>
              <m:sSupPr>
                <m:ctrlPr>
                  <w:rPr>
                    <w:rFonts w:ascii="Cambria Math" w:eastAsiaTheme="minorEastAsia" w:hAnsi="Cambria Math"/>
                    <w:i/>
                    <w:lang w:val="es-UY"/>
                  </w:rPr>
                </m:ctrlPr>
              </m:sSupPr>
              <m:e>
                <m:r>
                  <w:rPr>
                    <w:rFonts w:ascii="Cambria Math" w:eastAsiaTheme="minorEastAsia" w:hAnsi="Cambria Math"/>
                    <w:lang w:val="es-UY"/>
                  </w:rPr>
                  <m:t>e</m:t>
                </m:r>
              </m:e>
              <m:sup>
                <m:f>
                  <m:fPr>
                    <m:ctrlPr>
                      <w:rPr>
                        <w:rFonts w:ascii="Cambria Math" w:eastAsiaTheme="minorEastAsia" w:hAnsi="Cambria Math"/>
                        <w:i/>
                        <w:lang w:val="es-UY"/>
                      </w:rPr>
                    </m:ctrlPr>
                  </m:fPr>
                  <m:num>
                    <m:r>
                      <w:rPr>
                        <w:rFonts w:ascii="Cambria Math" w:eastAsiaTheme="minorEastAsia" w:hAnsi="Cambria Math"/>
                        <w:lang w:val="es-UY"/>
                      </w:rPr>
                      <m:t>Ikd</m:t>
                    </m:r>
                  </m:num>
                  <m:den>
                    <m:r>
                      <w:rPr>
                        <w:rFonts w:ascii="Cambria Math" w:eastAsiaTheme="minorEastAsia" w:hAnsi="Cambria Math"/>
                        <w:lang w:val="es-UY"/>
                      </w:rPr>
                      <m:t>2</m:t>
                    </m:r>
                  </m:den>
                </m:f>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Ikd</m:t>
                    </m:r>
                  </m:num>
                  <m:den>
                    <m:r>
                      <w:rPr>
                        <w:rFonts w:ascii="Cambria Math" w:eastAsiaTheme="minorEastAsia" w:hAnsi="Cambria Math"/>
                        <w:lang w:val="es-UY"/>
                      </w:rPr>
                      <m:t>2</m:t>
                    </m:r>
                  </m:den>
                </m:f>
              </m:sup>
            </m:sSup>
          </m:e>
        </m:d>
        <m:r>
          <w:rPr>
            <w:rFonts w:ascii="Cambria Math" w:eastAsiaTheme="minorEastAsia" w:hAnsi="Cambria Math"/>
            <w:lang w:val="es-UY"/>
          </w:rPr>
          <m:t>,</m:t>
        </m:r>
      </m:oMath>
      <w:r w:rsidR="00B95BA8">
        <w:rPr>
          <w:rFonts w:eastAsiaTheme="minorEastAsia"/>
          <w:lang w:val="es-UY"/>
        </w:rPr>
        <w:tab/>
        <w:t>(16</w:t>
      </w:r>
      <w:r w:rsidR="008155B7">
        <w:rPr>
          <w:rFonts w:eastAsiaTheme="minorEastAsia"/>
          <w:lang w:val="es-UY"/>
        </w:rPr>
        <w:t>a)</w:t>
      </w:r>
    </w:p>
    <w:p w14:paraId="1312462C" w14:textId="69D68B04" w:rsidR="008155B7" w:rsidRPr="003B35EB" w:rsidRDefault="00A27A81" w:rsidP="008155B7">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V(</m:t>
            </m:r>
            <m:r>
              <w:rPr>
                <w:rFonts w:ascii="Cambria Math" w:eastAsiaTheme="minorEastAsia" w:hAnsi="Cambria Math"/>
                <w:lang w:val="es-UY"/>
              </w:rPr>
              <m:t>t)</m:t>
            </m:r>
          </m:num>
          <m:den>
            <m:r>
              <w:rPr>
                <w:rFonts w:ascii="Cambria Math" w:eastAsiaTheme="minorEastAsia" w:hAnsi="Cambria Math"/>
                <w:lang w:val="es-UY"/>
              </w:rPr>
              <m:t>∂t</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f</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num>
          <m:den>
            <m:r>
              <w:rPr>
                <w:rFonts w:ascii="Cambria Math" w:eastAsiaTheme="minorEastAsia" w:hAnsi="Cambria Math"/>
                <w:lang w:val="es-UY"/>
              </w:rPr>
              <m:t>2</m:t>
            </m:r>
          </m:den>
        </m:f>
        <m:d>
          <m:dPr>
            <m:ctrlPr>
              <w:rPr>
                <w:rFonts w:ascii="Cambria Math" w:eastAsiaTheme="minorEastAsia" w:hAnsi="Cambria Math"/>
                <w:i/>
                <w:lang w:val="es-UY"/>
              </w:rPr>
            </m:ctrlPr>
          </m:dPr>
          <m:e>
            <m:sSup>
              <m:sSupPr>
                <m:ctrlPr>
                  <w:rPr>
                    <w:rFonts w:ascii="Cambria Math" w:eastAsiaTheme="minorEastAsia" w:hAnsi="Cambria Math"/>
                    <w:i/>
                    <w:lang w:val="es-UY"/>
                  </w:rPr>
                </m:ctrlPr>
              </m:sSupPr>
              <m:e>
                <m:r>
                  <w:rPr>
                    <w:rFonts w:ascii="Cambria Math" w:eastAsiaTheme="minorEastAsia" w:hAnsi="Cambria Math"/>
                    <w:lang w:val="es-UY"/>
                  </w:rPr>
                  <m:t>e</m:t>
                </m:r>
              </m:e>
              <m:sup>
                <m:f>
                  <m:fPr>
                    <m:ctrlPr>
                      <w:rPr>
                        <w:rFonts w:ascii="Cambria Math" w:eastAsiaTheme="minorEastAsia" w:hAnsi="Cambria Math"/>
                        <w:i/>
                        <w:lang w:val="es-UY"/>
                      </w:rPr>
                    </m:ctrlPr>
                  </m:fPr>
                  <m:num>
                    <m:r>
                      <w:rPr>
                        <w:rFonts w:ascii="Cambria Math" w:eastAsiaTheme="minorEastAsia" w:hAnsi="Cambria Math"/>
                        <w:lang w:val="es-UY"/>
                      </w:rPr>
                      <m:t>Ikd</m:t>
                    </m:r>
                  </m:num>
                  <m:den>
                    <m:r>
                      <w:rPr>
                        <w:rFonts w:ascii="Cambria Math" w:eastAsiaTheme="minorEastAsia" w:hAnsi="Cambria Math"/>
                        <w:lang w:val="es-UY"/>
                      </w:rPr>
                      <m:t>2</m:t>
                    </m:r>
                  </m:den>
                </m:f>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Ikd</m:t>
                    </m:r>
                  </m:num>
                  <m:den>
                    <m:r>
                      <w:rPr>
                        <w:rFonts w:ascii="Cambria Math" w:eastAsiaTheme="minorEastAsia" w:hAnsi="Cambria Math"/>
                        <w:lang w:val="es-UY"/>
                      </w:rPr>
                      <m:t>2</m:t>
                    </m:r>
                  </m:den>
                </m:f>
              </m:sup>
            </m:sSup>
          </m:e>
        </m:d>
        <m:r>
          <w:rPr>
            <w:rFonts w:ascii="Cambria Math" w:eastAsiaTheme="minorEastAsia" w:hAnsi="Cambria Math"/>
            <w:lang w:val="es-UY"/>
          </w:rPr>
          <m:t>,</m:t>
        </m:r>
      </m:oMath>
      <w:r w:rsidR="008155B7">
        <w:rPr>
          <w:rFonts w:eastAsiaTheme="minorEastAsia"/>
          <w:lang w:val="es-UY"/>
        </w:rPr>
        <w:tab/>
      </w:r>
      <w:r w:rsidR="008155B7">
        <w:rPr>
          <w:rFonts w:eastAsiaTheme="minorEastAsia"/>
          <w:lang w:val="es-UY"/>
        </w:rPr>
        <w:tab/>
      </w:r>
      <w:r w:rsidR="008155B7">
        <w:rPr>
          <w:rFonts w:eastAsiaTheme="minorEastAsia"/>
          <w:lang w:val="es-UY"/>
        </w:rPr>
        <w:tab/>
      </w:r>
      <w:r w:rsidR="008155B7">
        <w:rPr>
          <w:rFonts w:eastAsiaTheme="minorEastAsia"/>
          <w:lang w:val="es-UY"/>
        </w:rPr>
        <w:tab/>
      </w:r>
      <w:r w:rsidR="00090B2A">
        <w:rPr>
          <w:rFonts w:eastAsiaTheme="minorEastAsia"/>
          <w:lang w:val="es-UY"/>
        </w:rPr>
        <w:t>(16</w:t>
      </w:r>
      <w:r w:rsidR="008155B7">
        <w:rPr>
          <w:rFonts w:eastAsiaTheme="minorEastAsia"/>
          <w:lang w:val="es-UY"/>
        </w:rPr>
        <w:t>b)</w:t>
      </w:r>
    </w:p>
    <w:p w14:paraId="540C66FD" w14:textId="66A00566" w:rsidR="008155B7" w:rsidRDefault="00A27A81" w:rsidP="008155B7">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H(</m:t>
            </m:r>
            <m:r>
              <w:rPr>
                <w:rFonts w:ascii="Cambria Math" w:eastAsiaTheme="minorEastAsia" w:hAnsi="Cambria Math"/>
                <w:lang w:val="es-UY"/>
              </w:rPr>
              <m:t>t)</m:t>
            </m:r>
          </m:num>
          <m:den>
            <m:r>
              <w:rPr>
                <w:rFonts w:ascii="Cambria Math" w:eastAsiaTheme="minorEastAsia" w:hAnsi="Cambria Math"/>
                <w:lang w:val="es-UY"/>
              </w:rPr>
              <m:t>∂t</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H</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num>
          <m:den>
            <m:r>
              <w:rPr>
                <w:rFonts w:ascii="Cambria Math" w:eastAsiaTheme="minorEastAsia" w:hAnsi="Cambria Math"/>
                <w:lang w:val="es-UY"/>
              </w:rPr>
              <m:t>d</m:t>
            </m:r>
          </m:den>
        </m:f>
        <m:d>
          <m:dPr>
            <m:ctrlPr>
              <w:rPr>
                <w:rFonts w:ascii="Cambria Math" w:eastAsiaTheme="minorEastAsia" w:hAnsi="Cambria Math"/>
                <w:i/>
                <w:lang w:val="es-UY"/>
              </w:rPr>
            </m:ctrlPr>
          </m:dPr>
          <m:e>
            <m:sSup>
              <m:sSupPr>
                <m:ctrlPr>
                  <w:rPr>
                    <w:rFonts w:ascii="Cambria Math" w:eastAsiaTheme="minorEastAsia" w:hAnsi="Cambria Math"/>
                    <w:i/>
                    <w:lang w:val="es-UY"/>
                  </w:rPr>
                </m:ctrlPr>
              </m:sSupPr>
              <m:e>
                <m:r>
                  <w:rPr>
                    <w:rFonts w:ascii="Cambria Math" w:eastAsiaTheme="minorEastAsia" w:hAnsi="Cambria Math"/>
                    <w:lang w:val="es-UY"/>
                  </w:rPr>
                  <m:t>e</m:t>
                </m:r>
              </m:e>
              <m:sup>
                <m:f>
                  <m:fPr>
                    <m:ctrlPr>
                      <w:rPr>
                        <w:rFonts w:ascii="Cambria Math" w:eastAsiaTheme="minorEastAsia" w:hAnsi="Cambria Math"/>
                        <w:i/>
                        <w:lang w:val="es-UY"/>
                      </w:rPr>
                    </m:ctrlPr>
                  </m:fPr>
                  <m:num>
                    <m:r>
                      <w:rPr>
                        <w:rFonts w:ascii="Cambria Math" w:eastAsiaTheme="minorEastAsia" w:hAnsi="Cambria Math"/>
                        <w:lang w:val="es-UY"/>
                      </w:rPr>
                      <m:t>Ikd</m:t>
                    </m:r>
                  </m:num>
                  <m:den>
                    <m:r>
                      <w:rPr>
                        <w:rFonts w:ascii="Cambria Math" w:eastAsiaTheme="minorEastAsia" w:hAnsi="Cambria Math"/>
                        <w:lang w:val="es-UY"/>
                      </w:rPr>
                      <m:t>2</m:t>
                    </m:r>
                  </m:den>
                </m:f>
              </m:sup>
            </m:sSup>
            <m:r>
              <w:rPr>
                <w:rFonts w:ascii="Cambria Math" w:eastAsiaTheme="minorEastAsia" w:hAnsi="Cambria Math"/>
                <w:lang w:val="es-UY"/>
              </w:rPr>
              <m:t>-</m:t>
            </m:r>
            <m:sSup>
              <m:sSupPr>
                <m:ctrlPr>
                  <w:rPr>
                    <w:rFonts w:ascii="Cambria Math" w:eastAsiaTheme="minorEastAsia" w:hAnsi="Cambria Math"/>
                    <w:i/>
                    <w:lang w:val="es-UY"/>
                  </w:rPr>
                </m:ctrlPr>
              </m:sSupPr>
              <m:e>
                <m:r>
                  <w:rPr>
                    <w:rFonts w:ascii="Cambria Math" w:eastAsiaTheme="minorEastAsia" w:hAnsi="Cambria Math"/>
                    <w:lang w:val="es-UY"/>
                  </w:rPr>
                  <m:t>e</m:t>
                </m:r>
              </m:e>
              <m:sup>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Ikd</m:t>
                    </m:r>
                  </m:num>
                  <m:den>
                    <m:r>
                      <w:rPr>
                        <w:rFonts w:ascii="Cambria Math" w:eastAsiaTheme="minorEastAsia" w:hAnsi="Cambria Math"/>
                        <w:lang w:val="es-UY"/>
                      </w:rPr>
                      <m:t>2</m:t>
                    </m:r>
                  </m:den>
                </m:f>
              </m:sup>
            </m:sSup>
          </m:e>
        </m:d>
        <m:r>
          <w:rPr>
            <w:rFonts w:ascii="Cambria Math" w:eastAsiaTheme="minorEastAsia" w:hAnsi="Cambria Math"/>
            <w:lang w:val="es-UY"/>
          </w:rPr>
          <m:t>.</m:t>
        </m:r>
      </m:oMath>
      <w:r w:rsidR="008155B7">
        <w:rPr>
          <w:rFonts w:eastAsiaTheme="minorEastAsia"/>
          <w:lang w:val="es-UY"/>
        </w:rPr>
        <w:tab/>
      </w:r>
      <w:r w:rsidR="008155B7">
        <w:rPr>
          <w:rFonts w:eastAsiaTheme="minorEastAsia"/>
          <w:lang w:val="es-UY"/>
        </w:rPr>
        <w:tab/>
      </w:r>
      <w:r w:rsidR="00090B2A">
        <w:rPr>
          <w:rFonts w:eastAsiaTheme="minorEastAsia"/>
          <w:lang w:val="es-UY"/>
        </w:rPr>
        <w:tab/>
      </w:r>
      <w:r w:rsidR="00090B2A">
        <w:rPr>
          <w:rFonts w:eastAsiaTheme="minorEastAsia"/>
          <w:lang w:val="es-UY"/>
        </w:rPr>
        <w:tab/>
        <w:t>(16</w:t>
      </w:r>
      <w:r w:rsidR="008155B7">
        <w:rPr>
          <w:rFonts w:eastAsiaTheme="minorEastAsia"/>
          <w:lang w:val="es-UY"/>
        </w:rPr>
        <w:t>c)</w:t>
      </w:r>
    </w:p>
    <w:p w14:paraId="0D1975FC" w14:textId="67F4090D" w:rsidR="00090B2A" w:rsidRDefault="00090B2A" w:rsidP="00090B2A">
      <w:pPr>
        <w:rPr>
          <w:rFonts w:eastAsiaTheme="minorEastAsia"/>
          <w:lang w:val="es-UY"/>
        </w:rPr>
      </w:pPr>
      <w:r>
        <w:rPr>
          <w:rFonts w:eastAsiaTheme="minorEastAsia"/>
          <w:lang w:val="es-UY"/>
        </w:rPr>
        <w:t>Luego, usando la fórmula de Euler</w:t>
      </w:r>
    </w:p>
    <w:p w14:paraId="76575C5A" w14:textId="1463A2E2" w:rsidR="00090B2A" w:rsidRPr="00A7597E" w:rsidRDefault="00A27A81" w:rsidP="00090B2A">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U(</m:t>
            </m:r>
            <m:r>
              <w:rPr>
                <w:rFonts w:ascii="Cambria Math" w:eastAsiaTheme="minorEastAsia" w:hAnsi="Cambria Math"/>
                <w:lang w:val="es-UY"/>
              </w:rPr>
              <m:t>t)</m:t>
            </m:r>
          </m:num>
          <m:den>
            <m:r>
              <w:rPr>
                <w:rFonts w:ascii="Cambria Math" w:eastAsiaTheme="minorEastAsia" w:hAnsi="Cambria Math"/>
                <w:lang w:val="es-UY"/>
              </w:rPr>
              <m:t>∂t</m:t>
            </m:r>
          </m:den>
        </m:f>
        <m:r>
          <w:rPr>
            <w:rFonts w:ascii="Cambria Math" w:eastAsiaTheme="minorEastAsia" w:hAnsi="Cambria Math"/>
            <w:lang w:val="es-UY"/>
          </w:rPr>
          <m:t>=f</m:t>
        </m:r>
        <m:r>
          <m:rPr>
            <m:scr m:val="script"/>
          </m:rPr>
          <w:rPr>
            <w:rFonts w:ascii="Cambria Math" w:eastAsiaTheme="minorEastAsia" w:hAnsi="Cambria Math"/>
            <w:lang w:val="es-UY"/>
          </w:rPr>
          <m:t>V</m:t>
        </m:r>
        <m:d>
          <m:dPr>
            <m:ctrlPr>
              <w:rPr>
                <w:rFonts w:ascii="Cambria Math" w:eastAsiaTheme="minorEastAsia" w:hAnsi="Cambria Math"/>
                <w:i/>
                <w:lang w:val="es-UY"/>
              </w:rPr>
            </m:ctrlPr>
          </m:dPr>
          <m:e>
            <m:r>
              <w:rPr>
                <w:rFonts w:ascii="Cambria Math" w:eastAsiaTheme="minorEastAsia" w:hAnsi="Cambria Math"/>
                <w:lang w:val="es-UY"/>
              </w:rPr>
              <m:t>t</m:t>
            </m:r>
          </m:e>
        </m:d>
        <m:r>
          <m:rPr>
            <m:sty m:val="p"/>
          </m:rPr>
          <w:rPr>
            <w:rFonts w:ascii="Cambria Math" w:eastAsiaTheme="minorEastAsia" w:hAnsi="Cambria Math"/>
            <w:lang w:val="es-UY"/>
          </w:rPr>
          <m:t>cos⁡</m:t>
        </m:r>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2g</m:t>
            </m:r>
          </m:num>
          <m:den>
            <m:r>
              <w:rPr>
                <w:rFonts w:ascii="Cambria Math" w:eastAsiaTheme="minorEastAsia" w:hAnsi="Cambria Math"/>
                <w:lang w:val="es-UY"/>
              </w:rPr>
              <m:t>d</m:t>
            </m:r>
          </m:den>
        </m:f>
        <m:r>
          <m:rPr>
            <m:scr m:val="script"/>
          </m:rPr>
          <w:rPr>
            <w:rFonts w:ascii="Cambria Math" w:eastAsiaTheme="minorEastAsia" w:hAnsi="Cambria Math"/>
            <w:lang w:val="es-UY"/>
          </w:rPr>
          <m:t>H</m:t>
        </m:r>
        <m:d>
          <m:dPr>
            <m:ctrlPr>
              <w:rPr>
                <w:rFonts w:ascii="Cambria Math" w:eastAsiaTheme="minorEastAsia" w:hAnsi="Cambria Math"/>
                <w:i/>
                <w:lang w:val="es-UY"/>
              </w:rPr>
            </m:ctrlPr>
          </m:dPr>
          <m:e>
            <m:r>
              <w:rPr>
                <w:rFonts w:ascii="Cambria Math" w:eastAsiaTheme="minorEastAsia" w:hAnsi="Cambria Math"/>
                <w:lang w:val="es-UY"/>
              </w:rPr>
              <m:t>t</m:t>
            </m:r>
          </m:e>
        </m:d>
        <m:r>
          <w:rPr>
            <w:rFonts w:ascii="Cambria Math" w:eastAsiaTheme="minorEastAsia" w:hAnsi="Cambria Math"/>
            <w:lang w:val="es-UY"/>
          </w:rPr>
          <m:t>Isen(</m:t>
        </m:r>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t>(17</w:t>
      </w:r>
      <w:r w:rsidR="00090B2A">
        <w:rPr>
          <w:rFonts w:eastAsiaTheme="minorEastAsia"/>
          <w:lang w:val="es-UY"/>
        </w:rPr>
        <w:t>a)</w:t>
      </w:r>
    </w:p>
    <w:p w14:paraId="107EDEDC" w14:textId="547BD205" w:rsidR="00090B2A" w:rsidRPr="003B35EB" w:rsidRDefault="00A27A81" w:rsidP="00090B2A">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V(</m:t>
            </m:r>
            <m:r>
              <w:rPr>
                <w:rFonts w:ascii="Cambria Math" w:eastAsiaTheme="minorEastAsia" w:hAnsi="Cambria Math"/>
                <w:lang w:val="es-UY"/>
              </w:rPr>
              <m:t>t)</m:t>
            </m:r>
          </m:num>
          <m:den>
            <m:r>
              <w:rPr>
                <w:rFonts w:ascii="Cambria Math" w:eastAsiaTheme="minorEastAsia" w:hAnsi="Cambria Math"/>
                <w:lang w:val="es-UY"/>
              </w:rPr>
              <m:t>∂t</m:t>
            </m:r>
          </m:den>
        </m:f>
        <m:r>
          <w:rPr>
            <w:rFonts w:ascii="Cambria Math" w:eastAsiaTheme="minorEastAsia" w:hAnsi="Cambria Math"/>
            <w:lang w:val="es-UY"/>
          </w:rPr>
          <m:t>=-f</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r>
          <m:rPr>
            <m:sty m:val="p"/>
          </m:rPr>
          <w:rPr>
            <w:rFonts w:ascii="Cambria Math" w:eastAsiaTheme="minorEastAsia" w:hAnsi="Cambria Math"/>
            <w:lang w:val="es-UY"/>
          </w:rPr>
          <m:t>cos⁡</m:t>
        </m:r>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r>
      <w:r w:rsidR="00B95BA8">
        <w:rPr>
          <w:rFonts w:eastAsiaTheme="minorEastAsia"/>
          <w:lang w:val="es-UY"/>
        </w:rPr>
        <w:tab/>
      </w:r>
      <w:r w:rsidR="00B95BA8">
        <w:rPr>
          <w:rFonts w:eastAsiaTheme="minorEastAsia"/>
          <w:lang w:val="es-UY"/>
        </w:rPr>
        <w:tab/>
        <w:t>(17</w:t>
      </w:r>
      <w:r w:rsidR="00090B2A">
        <w:rPr>
          <w:rFonts w:eastAsiaTheme="minorEastAsia"/>
          <w:lang w:val="es-UY"/>
        </w:rPr>
        <w:t>b)</w:t>
      </w:r>
    </w:p>
    <w:p w14:paraId="6E3862A1" w14:textId="64F108F4" w:rsidR="00090B2A" w:rsidRDefault="00A27A81" w:rsidP="00090B2A">
      <w:pPr>
        <w:jc w:val="center"/>
        <w:rPr>
          <w:rFonts w:eastAsiaTheme="minorEastAsia"/>
          <w:lang w:val="es-UY"/>
        </w:rPr>
      </w:pPr>
      <m:oMath>
        <m:f>
          <m:fPr>
            <m:ctrlPr>
              <w:rPr>
                <w:rFonts w:ascii="Cambria Math" w:eastAsiaTheme="minorEastAsia" w:hAnsi="Cambria Math"/>
                <w:i/>
                <w:lang w:val="es-UY"/>
              </w:rPr>
            </m:ctrlPr>
          </m:fPr>
          <m:num>
            <m:r>
              <w:rPr>
                <w:rFonts w:ascii="Cambria Math" w:eastAsiaTheme="minorEastAsia" w:hAnsi="Cambria Math"/>
                <w:lang w:val="es-UY"/>
              </w:rPr>
              <m:t>∂</m:t>
            </m:r>
            <m:r>
              <m:rPr>
                <m:scr m:val="script"/>
              </m:rPr>
              <w:rPr>
                <w:rFonts w:ascii="Cambria Math" w:eastAsiaTheme="minorEastAsia" w:hAnsi="Cambria Math"/>
                <w:lang w:val="es-UY"/>
              </w:rPr>
              <m:t>H(</m:t>
            </m:r>
            <m:r>
              <w:rPr>
                <w:rFonts w:ascii="Cambria Math" w:eastAsiaTheme="minorEastAsia" w:hAnsi="Cambria Math"/>
                <w:lang w:val="es-UY"/>
              </w:rPr>
              <m:t>t)</m:t>
            </m:r>
          </m:num>
          <m:den>
            <m:r>
              <w:rPr>
                <w:rFonts w:ascii="Cambria Math" w:eastAsiaTheme="minorEastAsia" w:hAnsi="Cambria Math"/>
                <w:lang w:val="es-UY"/>
              </w:rPr>
              <m:t>∂t</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2H</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num>
          <m:den>
            <m:r>
              <w:rPr>
                <w:rFonts w:ascii="Cambria Math" w:eastAsiaTheme="minorEastAsia" w:hAnsi="Cambria Math"/>
                <w:lang w:val="es-UY"/>
              </w:rPr>
              <m:t>d</m:t>
            </m:r>
          </m:den>
        </m:f>
        <m:r>
          <w:rPr>
            <w:rFonts w:ascii="Cambria Math" w:eastAsiaTheme="minorEastAsia" w:hAnsi="Cambria Math"/>
            <w:lang w:val="es-UY"/>
          </w:rPr>
          <m:t>Isen(</m:t>
        </m:r>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r>
      <w:r w:rsidR="00B95BA8">
        <w:rPr>
          <w:rFonts w:eastAsiaTheme="minorEastAsia"/>
          <w:lang w:val="es-UY"/>
        </w:rPr>
        <w:tab/>
      </w:r>
      <w:r w:rsidR="00B95BA8">
        <w:rPr>
          <w:rFonts w:eastAsiaTheme="minorEastAsia"/>
          <w:lang w:val="es-UY"/>
        </w:rPr>
        <w:tab/>
        <w:t>(17</w:t>
      </w:r>
      <w:r w:rsidR="00090B2A">
        <w:rPr>
          <w:rFonts w:eastAsiaTheme="minorEastAsia"/>
          <w:lang w:val="es-UY"/>
        </w:rPr>
        <w:t>c)</w:t>
      </w:r>
    </w:p>
    <w:p w14:paraId="1A590D53" w14:textId="77777777" w:rsidR="00E24483" w:rsidRDefault="00E24483" w:rsidP="00E24483">
      <w:pPr>
        <w:rPr>
          <w:rFonts w:eastAsiaTheme="minorEastAsia"/>
          <w:lang w:val="es-UY"/>
        </w:rPr>
      </w:pPr>
    </w:p>
    <w:p w14:paraId="58DB1651" w14:textId="346272AF" w:rsidR="00090B2A" w:rsidRDefault="00872888" w:rsidP="00090B2A">
      <w:pPr>
        <w:rPr>
          <w:rFonts w:eastAsiaTheme="minorEastAsia"/>
          <w:lang w:val="es-UY"/>
        </w:rPr>
      </w:pPr>
      <w:r>
        <w:rPr>
          <w:rFonts w:eastAsiaTheme="minorEastAsia"/>
          <w:lang w:val="es-UY"/>
        </w:rPr>
        <w:t xml:space="preserve">Ahora se discretizan las derivadas en el tiempo de </w:t>
      </w:r>
      <m:oMath>
        <m:r>
          <m:rPr>
            <m:scr m:val="script"/>
          </m:rPr>
          <w:rPr>
            <w:rFonts w:ascii="Cambria Math" w:eastAsiaTheme="minorEastAsia" w:hAnsi="Cambria Math"/>
            <w:lang w:val="es-UY"/>
          </w:rPr>
          <m:t>U</m:t>
        </m:r>
      </m:oMath>
      <w:r>
        <w:rPr>
          <w:rFonts w:eastAsiaTheme="minorEastAsia"/>
          <w:lang w:val="es-UY"/>
        </w:rPr>
        <w:t xml:space="preserve">, </w:t>
      </w:r>
      <m:oMath>
        <m:r>
          <m:rPr>
            <m:scr m:val="script"/>
          </m:rPr>
          <w:rPr>
            <w:rFonts w:ascii="Cambria Math" w:eastAsiaTheme="minorEastAsia" w:hAnsi="Cambria Math"/>
            <w:lang w:val="es-UY"/>
          </w:rPr>
          <m:t>V</m:t>
        </m:r>
      </m:oMath>
      <w:r>
        <w:rPr>
          <w:rFonts w:eastAsiaTheme="minorEastAsia"/>
          <w:lang w:val="es-UY"/>
        </w:rPr>
        <w:t xml:space="preserve"> y </w:t>
      </w:r>
      <m:oMath>
        <m:r>
          <m:rPr>
            <m:scr m:val="script"/>
          </m:rPr>
          <w:rPr>
            <w:rFonts w:ascii="Cambria Math" w:eastAsiaTheme="minorEastAsia" w:hAnsi="Cambria Math"/>
            <w:lang w:val="es-UY"/>
          </w:rPr>
          <m:t>H</m:t>
        </m:r>
      </m:oMath>
      <w:r>
        <w:rPr>
          <w:rFonts w:eastAsiaTheme="minorEastAsia"/>
          <w:lang w:val="es-UY"/>
        </w:rPr>
        <w:t xml:space="preserve"> usando el esquema Leapfrog y obteniéndose</w:t>
      </w:r>
    </w:p>
    <w:p w14:paraId="180A9551" w14:textId="0DF171F4" w:rsidR="00D31B60" w:rsidRPr="00A7597E" w:rsidRDefault="00D31B60" w:rsidP="00D31B60">
      <w:pPr>
        <w:jc w:val="center"/>
        <w:rPr>
          <w:rFonts w:eastAsiaTheme="minorEastAsia"/>
          <w:lang w:val="es-UY"/>
        </w:rPr>
      </w:pPr>
      <m:oMath>
        <m:r>
          <m:rPr>
            <m:scr m:val="script"/>
          </m:rPr>
          <w:rPr>
            <w:rFonts w:ascii="Cambria Math" w:eastAsiaTheme="minorEastAsia" w:hAnsi="Cambria Math"/>
            <w:lang w:val="es-UY"/>
          </w:rPr>
          <m:t>U(</m:t>
        </m:r>
        <m:r>
          <w:rPr>
            <w:rFonts w:ascii="Cambria Math" w:eastAsiaTheme="minorEastAsia" w:hAnsi="Cambria Math"/>
            <w:lang w:val="es-UY"/>
          </w:rPr>
          <m:t>t+1)=</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t-1</m:t>
            </m:r>
          </m:e>
        </m:d>
        <m:r>
          <w:rPr>
            <w:rFonts w:ascii="Cambria Math" w:eastAsiaTheme="minorEastAsia" w:hAnsi="Cambria Math"/>
            <w:lang w:val="es-UY"/>
          </w:rPr>
          <m:t>+2∆tf</m:t>
        </m:r>
        <m:r>
          <m:rPr>
            <m:scr m:val="script"/>
          </m:rPr>
          <w:rPr>
            <w:rFonts w:ascii="Cambria Math" w:eastAsiaTheme="minorEastAsia" w:hAnsi="Cambria Math"/>
            <w:lang w:val="es-UY"/>
          </w:rPr>
          <m:t>V</m:t>
        </m:r>
        <m:d>
          <m:dPr>
            <m:ctrlPr>
              <w:rPr>
                <w:rFonts w:ascii="Cambria Math" w:eastAsiaTheme="minorEastAsia" w:hAnsi="Cambria Math"/>
                <w:i/>
                <w:lang w:val="es-UY"/>
              </w:rPr>
            </m:ctrlPr>
          </m:dPr>
          <m:e>
            <m:r>
              <w:rPr>
                <w:rFonts w:ascii="Cambria Math" w:eastAsiaTheme="minorEastAsia" w:hAnsi="Cambria Math"/>
                <w:lang w:val="es-UY"/>
              </w:rPr>
              <m:t>t</m:t>
            </m:r>
          </m:e>
        </m:d>
        <m:r>
          <m:rPr>
            <m:sty m:val="p"/>
          </m:rPr>
          <w:rPr>
            <w:rFonts w:ascii="Cambria Math" w:eastAsiaTheme="minorEastAsia" w:hAnsi="Cambria Math"/>
            <w:lang w:val="es-UY"/>
          </w:rPr>
          <m:t>cos⁡</m:t>
        </m:r>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4∆tg</m:t>
            </m:r>
          </m:num>
          <m:den>
            <m:r>
              <w:rPr>
                <w:rFonts w:ascii="Cambria Math" w:eastAsiaTheme="minorEastAsia" w:hAnsi="Cambria Math"/>
                <w:lang w:val="es-UY"/>
              </w:rPr>
              <m:t>d</m:t>
            </m:r>
          </m:den>
        </m:f>
        <m:r>
          <m:rPr>
            <m:scr m:val="script"/>
          </m:rPr>
          <w:rPr>
            <w:rFonts w:ascii="Cambria Math" w:eastAsiaTheme="minorEastAsia" w:hAnsi="Cambria Math"/>
            <w:lang w:val="es-UY"/>
          </w:rPr>
          <m:t>H</m:t>
        </m:r>
        <m:d>
          <m:dPr>
            <m:ctrlPr>
              <w:rPr>
                <w:rFonts w:ascii="Cambria Math" w:eastAsiaTheme="minorEastAsia" w:hAnsi="Cambria Math"/>
                <w:i/>
                <w:lang w:val="es-UY"/>
              </w:rPr>
            </m:ctrlPr>
          </m:dPr>
          <m:e>
            <m:r>
              <w:rPr>
                <w:rFonts w:ascii="Cambria Math" w:eastAsiaTheme="minorEastAsia" w:hAnsi="Cambria Math"/>
                <w:lang w:val="es-UY"/>
              </w:rPr>
              <m:t>t</m:t>
            </m:r>
          </m:e>
        </m:d>
        <m:r>
          <w:rPr>
            <w:rFonts w:ascii="Cambria Math" w:eastAsiaTheme="minorEastAsia" w:hAnsi="Cambria Math"/>
            <w:lang w:val="es-UY"/>
          </w:rPr>
          <m:t>Isen(</m:t>
        </m:r>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r>
          <w:rPr>
            <w:rFonts w:ascii="Cambria Math" w:eastAsiaTheme="minorEastAsia" w:hAnsi="Cambria Math"/>
            <w:lang w:val="es-UY"/>
          </w:rPr>
          <m:t>),</m:t>
        </m:r>
      </m:oMath>
      <w:r w:rsidR="00731558">
        <w:rPr>
          <w:rFonts w:eastAsiaTheme="minorEastAsia"/>
          <w:lang w:val="es-UY"/>
        </w:rPr>
        <w:tab/>
      </w:r>
      <w:r>
        <w:rPr>
          <w:rFonts w:eastAsiaTheme="minorEastAsia"/>
          <w:lang w:val="es-UY"/>
        </w:rPr>
        <w:t>(1</w:t>
      </w:r>
      <w:r w:rsidR="00F222A5">
        <w:rPr>
          <w:rFonts w:eastAsiaTheme="minorEastAsia"/>
          <w:lang w:val="es-UY"/>
        </w:rPr>
        <w:t>8</w:t>
      </w:r>
      <w:r>
        <w:rPr>
          <w:rFonts w:eastAsiaTheme="minorEastAsia"/>
          <w:lang w:val="es-UY"/>
        </w:rPr>
        <w:t>a)</w:t>
      </w:r>
    </w:p>
    <w:p w14:paraId="3CD1A979" w14:textId="02AD540B" w:rsidR="00D31B60" w:rsidRPr="003B35EB" w:rsidRDefault="00731558" w:rsidP="00D31B60">
      <w:pPr>
        <w:jc w:val="center"/>
        <w:rPr>
          <w:rFonts w:eastAsiaTheme="minorEastAsia"/>
          <w:lang w:val="es-UY"/>
        </w:rPr>
      </w:pPr>
      <m:oMath>
        <m:r>
          <m:rPr>
            <m:scr m:val="script"/>
          </m:rPr>
          <w:rPr>
            <w:rFonts w:ascii="Cambria Math" w:eastAsiaTheme="minorEastAsia" w:hAnsi="Cambria Math"/>
            <w:lang w:val="es-UY"/>
          </w:rPr>
          <m:t>V(</m:t>
        </m:r>
        <m:r>
          <w:rPr>
            <w:rFonts w:ascii="Cambria Math" w:eastAsiaTheme="minorEastAsia" w:hAnsi="Cambria Math"/>
            <w:lang w:val="es-UY"/>
          </w:rPr>
          <m:t>t+1)=</m:t>
        </m:r>
        <m:r>
          <m:rPr>
            <m:scr m:val="script"/>
          </m:rPr>
          <w:rPr>
            <w:rFonts w:ascii="Cambria Math" w:eastAsiaTheme="minorEastAsia" w:hAnsi="Cambria Math"/>
            <w:lang w:val="es-UY"/>
          </w:rPr>
          <m:t>V(</m:t>
        </m:r>
        <m:r>
          <w:rPr>
            <w:rFonts w:ascii="Cambria Math" w:eastAsiaTheme="minorEastAsia" w:hAnsi="Cambria Math"/>
            <w:lang w:val="es-UY"/>
          </w:rPr>
          <m:t>t-1)-2∆tf</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r>
          <m:rPr>
            <m:sty m:val="p"/>
          </m:rPr>
          <w:rPr>
            <w:rFonts w:ascii="Cambria Math" w:eastAsiaTheme="minorEastAsia" w:hAnsi="Cambria Math"/>
            <w:lang w:val="es-UY"/>
          </w:rPr>
          <m:t>cos⁡</m:t>
        </m:r>
        <m:r>
          <w:rPr>
            <w:rFonts w:ascii="Cambria Math" w:eastAsiaTheme="minorEastAsia" w:hAnsi="Cambria Math"/>
            <w:lang w:val="es-UY"/>
          </w:rPr>
          <m:t>(</m:t>
        </m:r>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r>
          <w:rPr>
            <w:rFonts w:ascii="Cambria Math" w:eastAsiaTheme="minorEastAsia" w:hAnsi="Cambria Math"/>
            <w:lang w:val="es-UY"/>
          </w:rPr>
          <m:t>),</m:t>
        </m:r>
      </m:oMath>
      <w:r w:rsidR="00D31B60">
        <w:rPr>
          <w:rFonts w:eastAsiaTheme="minorEastAsia"/>
          <w:lang w:val="es-UY"/>
        </w:rPr>
        <w:tab/>
      </w:r>
      <w:r w:rsidR="00D31B60">
        <w:rPr>
          <w:rFonts w:eastAsiaTheme="minorEastAsia"/>
          <w:lang w:val="es-UY"/>
        </w:rPr>
        <w:tab/>
      </w:r>
      <w:r w:rsidR="00D31B60">
        <w:rPr>
          <w:rFonts w:eastAsiaTheme="minorEastAsia"/>
          <w:lang w:val="es-UY"/>
        </w:rPr>
        <w:tab/>
      </w:r>
      <w:r w:rsidR="00D31B60">
        <w:rPr>
          <w:rFonts w:eastAsiaTheme="minorEastAsia"/>
          <w:lang w:val="es-UY"/>
        </w:rPr>
        <w:tab/>
        <w:t>(1</w:t>
      </w:r>
      <w:r w:rsidR="00F222A5">
        <w:rPr>
          <w:rFonts w:eastAsiaTheme="minorEastAsia"/>
          <w:lang w:val="es-UY"/>
        </w:rPr>
        <w:t>8</w:t>
      </w:r>
      <w:r w:rsidR="00D31B60">
        <w:rPr>
          <w:rFonts w:eastAsiaTheme="minorEastAsia"/>
          <w:lang w:val="es-UY"/>
        </w:rPr>
        <w:t>b)</w:t>
      </w:r>
    </w:p>
    <w:p w14:paraId="525F5E66" w14:textId="4E7DD887" w:rsidR="00D31B60" w:rsidRDefault="00731558" w:rsidP="00D31B60">
      <w:pPr>
        <w:jc w:val="center"/>
        <w:rPr>
          <w:rFonts w:eastAsiaTheme="minorEastAsia"/>
          <w:lang w:val="es-UY"/>
        </w:rPr>
      </w:pPr>
      <m:oMath>
        <m:r>
          <m:rPr>
            <m:scr m:val="script"/>
          </m:rPr>
          <w:rPr>
            <w:rFonts w:ascii="Cambria Math" w:eastAsiaTheme="minorEastAsia" w:hAnsi="Cambria Math"/>
            <w:lang w:val="es-UY"/>
          </w:rPr>
          <m:t>H(</m:t>
        </m:r>
        <m:r>
          <w:rPr>
            <w:rFonts w:ascii="Cambria Math" w:eastAsiaTheme="minorEastAsia" w:hAnsi="Cambria Math"/>
            <w:lang w:val="es-UY"/>
          </w:rPr>
          <m:t>t+1)=</m:t>
        </m:r>
        <m:r>
          <m:rPr>
            <m:scr m:val="script"/>
          </m:rPr>
          <w:rPr>
            <w:rFonts w:ascii="Cambria Math" w:eastAsiaTheme="minorEastAsia" w:hAnsi="Cambria Math"/>
            <w:lang w:val="es-UY"/>
          </w:rPr>
          <m:t>H(</m:t>
        </m:r>
        <m:r>
          <w:rPr>
            <w:rFonts w:ascii="Cambria Math" w:eastAsiaTheme="minorEastAsia" w:hAnsi="Cambria Math"/>
            <w:lang w:val="es-UY"/>
          </w:rPr>
          <m:t>t-1)-</m:t>
        </m:r>
        <m:f>
          <m:fPr>
            <m:ctrlPr>
              <w:rPr>
                <w:rFonts w:ascii="Cambria Math" w:eastAsiaTheme="minorEastAsia" w:hAnsi="Cambria Math"/>
                <w:i/>
                <w:lang w:val="es-UY"/>
              </w:rPr>
            </m:ctrlPr>
          </m:fPr>
          <m:num>
            <m:r>
              <w:rPr>
                <w:rFonts w:ascii="Cambria Math" w:eastAsiaTheme="minorEastAsia" w:hAnsi="Cambria Math"/>
                <w:lang w:val="es-UY"/>
              </w:rPr>
              <m:t>4∆tH</m:t>
            </m:r>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m:t>
                </m:r>
              </m:e>
            </m:d>
          </m:num>
          <m:den>
            <m:r>
              <w:rPr>
                <w:rFonts w:ascii="Cambria Math" w:eastAsiaTheme="minorEastAsia" w:hAnsi="Cambria Math"/>
                <w:lang w:val="es-UY"/>
              </w:rPr>
              <m:t>d</m:t>
            </m:r>
          </m:den>
        </m:f>
        <m:r>
          <w:rPr>
            <w:rFonts w:ascii="Cambria Math" w:eastAsiaTheme="minorEastAsia" w:hAnsi="Cambria Math"/>
            <w:lang w:val="es-UY"/>
          </w:rPr>
          <m:t>Isen(</m:t>
        </m:r>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r>
          <w:rPr>
            <w:rFonts w:ascii="Cambria Math" w:eastAsiaTheme="minorEastAsia" w:hAnsi="Cambria Math"/>
            <w:lang w:val="es-UY"/>
          </w:rPr>
          <m:t>).</m:t>
        </m:r>
      </m:oMath>
      <w:r w:rsidR="00D31B60">
        <w:rPr>
          <w:rFonts w:eastAsiaTheme="minorEastAsia"/>
          <w:lang w:val="es-UY"/>
        </w:rPr>
        <w:tab/>
      </w:r>
      <w:r w:rsidR="00D31B60">
        <w:rPr>
          <w:rFonts w:eastAsiaTheme="minorEastAsia"/>
          <w:lang w:val="es-UY"/>
        </w:rPr>
        <w:tab/>
      </w:r>
      <w:r w:rsidR="00D31B60">
        <w:rPr>
          <w:rFonts w:eastAsiaTheme="minorEastAsia"/>
          <w:lang w:val="es-UY"/>
        </w:rPr>
        <w:tab/>
      </w:r>
      <w:r w:rsidR="00D31B60">
        <w:rPr>
          <w:rFonts w:eastAsiaTheme="minorEastAsia"/>
          <w:lang w:val="es-UY"/>
        </w:rPr>
        <w:tab/>
        <w:t>(1</w:t>
      </w:r>
      <w:r w:rsidR="00F222A5">
        <w:rPr>
          <w:rFonts w:eastAsiaTheme="minorEastAsia"/>
          <w:lang w:val="es-UY"/>
        </w:rPr>
        <w:t>8</w:t>
      </w:r>
      <w:r w:rsidR="00D31B60">
        <w:rPr>
          <w:rFonts w:eastAsiaTheme="minorEastAsia"/>
          <w:lang w:val="es-UY"/>
        </w:rPr>
        <w:t>c)</w:t>
      </w:r>
    </w:p>
    <w:p w14:paraId="3C18A1F9" w14:textId="77777777" w:rsidR="00D31B60" w:rsidRDefault="00D31B60" w:rsidP="00090B2A">
      <w:pPr>
        <w:rPr>
          <w:rFonts w:eastAsiaTheme="minorEastAsia"/>
          <w:lang w:val="es-UY"/>
        </w:rPr>
      </w:pPr>
    </w:p>
    <w:p w14:paraId="6E2FA1E3" w14:textId="5CE47DEB" w:rsidR="00872888" w:rsidRDefault="00F222A5" w:rsidP="00090B2A">
      <w:pPr>
        <w:rPr>
          <w:rFonts w:eastAsiaTheme="minorEastAsia"/>
          <w:lang w:val="es-UY"/>
        </w:rPr>
      </w:pPr>
      <w:r>
        <w:rPr>
          <w:rFonts w:eastAsiaTheme="minorEastAsia"/>
          <w:lang w:val="es-UY"/>
        </w:rPr>
        <w:t xml:space="preserve">Se pretende escribir el vector </w:t>
      </w:r>
      <w:r w:rsidRPr="00F222A5">
        <w:rPr>
          <w:rFonts w:eastAsiaTheme="minorEastAsia"/>
          <w:lang w:val="es-UY"/>
        </w:rPr>
        <w:t>[</w:t>
      </w:r>
      <m:oMath>
        <m:r>
          <m:rPr>
            <m:scr m:val="script"/>
          </m:rPr>
          <w:rPr>
            <w:rFonts w:ascii="Cambria Math" w:eastAsiaTheme="minorEastAsia" w:hAnsi="Cambria Math"/>
            <w:lang w:val="es-UY"/>
          </w:rPr>
          <m:t>U(</m:t>
        </m:r>
        <m:r>
          <w:rPr>
            <w:rFonts w:ascii="Cambria Math" w:eastAsiaTheme="minorEastAsia" w:hAnsi="Cambria Math"/>
            <w:lang w:val="es-UY"/>
          </w:rPr>
          <m:t>t+1)</m:t>
        </m:r>
      </m:oMath>
      <w:r>
        <w:rPr>
          <w:rFonts w:eastAsiaTheme="minorEastAsia"/>
          <w:lang w:val="es-UY"/>
        </w:rPr>
        <w:t>,</w:t>
      </w:r>
      <m:oMath>
        <m:r>
          <m:rPr>
            <m:scr m:val="script"/>
          </m:rPr>
          <w:rPr>
            <w:rFonts w:ascii="Cambria Math" w:eastAsiaTheme="minorEastAsia" w:hAnsi="Cambria Math"/>
            <w:lang w:val="es-UY"/>
          </w:rPr>
          <m:t>V</m:t>
        </m:r>
        <m:d>
          <m:dPr>
            <m:ctrlPr>
              <w:rPr>
                <w:rFonts w:ascii="Cambria Math" w:eastAsiaTheme="minorEastAsia" w:hAnsi="Cambria Math"/>
                <w:i/>
                <w:lang w:val="es-UY"/>
              </w:rPr>
            </m:ctrlPr>
          </m:dPr>
          <m:e>
            <m:r>
              <w:rPr>
                <w:rFonts w:ascii="Cambria Math" w:eastAsiaTheme="minorEastAsia" w:hAnsi="Cambria Math"/>
                <w:lang w:val="es-UY"/>
              </w:rPr>
              <m:t>t+1</m:t>
            </m:r>
          </m:e>
        </m:d>
        <m:r>
          <w:rPr>
            <w:rFonts w:ascii="Cambria Math" w:eastAsiaTheme="minorEastAsia" w:hAnsi="Cambria Math"/>
            <w:lang w:val="es-UY"/>
          </w:rPr>
          <m:t>,</m:t>
        </m:r>
      </m:oMath>
      <w:r>
        <w:rPr>
          <w:rFonts w:eastAsiaTheme="minorEastAsia"/>
          <w:lang w:val="es-UY"/>
        </w:rPr>
        <w:t xml:space="preserve"> </w:t>
      </w:r>
      <m:oMath>
        <m:r>
          <m:rPr>
            <m:scr m:val="script"/>
          </m:rPr>
          <w:rPr>
            <w:rFonts w:ascii="Cambria Math" w:eastAsiaTheme="minorEastAsia" w:hAnsi="Cambria Math"/>
            <w:lang w:val="es-UY"/>
          </w:rPr>
          <m:t>H(</m:t>
        </m:r>
        <m:r>
          <w:rPr>
            <w:rFonts w:ascii="Cambria Math" w:eastAsiaTheme="minorEastAsia" w:hAnsi="Cambria Math"/>
            <w:lang w:val="es-UY"/>
          </w:rPr>
          <m:t>t+1)</m:t>
        </m:r>
      </m:oMath>
      <w:r>
        <w:rPr>
          <w:rFonts w:eastAsiaTheme="minorEastAsia"/>
          <w:lang w:val="es-UY"/>
        </w:rPr>
        <w:t xml:space="preserve">] como una matriz por el vector </w:t>
      </w:r>
      <w:r w:rsidRPr="00F222A5">
        <w:rPr>
          <w:rFonts w:eastAsiaTheme="minorEastAsia"/>
          <w:lang w:val="es-UY"/>
        </w:rPr>
        <w:t>[</w:t>
      </w:r>
      <m:oMath>
        <m:r>
          <m:rPr>
            <m:scr m:val="script"/>
          </m:rPr>
          <w:rPr>
            <w:rFonts w:ascii="Cambria Math" w:eastAsiaTheme="minorEastAsia" w:hAnsi="Cambria Math"/>
            <w:lang w:val="es-UY"/>
          </w:rPr>
          <m:t>U(</m:t>
        </m:r>
        <m:r>
          <w:rPr>
            <w:rFonts w:ascii="Cambria Math" w:eastAsiaTheme="minorEastAsia" w:hAnsi="Cambria Math"/>
            <w:lang w:val="es-UY"/>
          </w:rPr>
          <m:t>t)</m:t>
        </m:r>
      </m:oMath>
      <w:r>
        <w:rPr>
          <w:rFonts w:eastAsiaTheme="minorEastAsia"/>
          <w:lang w:val="es-UY"/>
        </w:rPr>
        <w:t>,</w:t>
      </w:r>
      <m:oMath>
        <m:r>
          <m:rPr>
            <m:scr m:val="script"/>
          </m:rPr>
          <w:rPr>
            <w:rFonts w:ascii="Cambria Math" w:eastAsiaTheme="minorEastAsia" w:hAnsi="Cambria Math"/>
            <w:lang w:val="es-UY"/>
          </w:rPr>
          <m:t>V</m:t>
        </m:r>
        <m:d>
          <m:dPr>
            <m:ctrlPr>
              <w:rPr>
                <w:rFonts w:ascii="Cambria Math" w:eastAsiaTheme="minorEastAsia" w:hAnsi="Cambria Math"/>
                <w:i/>
                <w:lang w:val="es-UY"/>
              </w:rPr>
            </m:ctrlPr>
          </m:dPr>
          <m:e>
            <m:r>
              <w:rPr>
                <w:rFonts w:ascii="Cambria Math" w:eastAsiaTheme="minorEastAsia" w:hAnsi="Cambria Math"/>
                <w:lang w:val="es-UY"/>
              </w:rPr>
              <m:t>t</m:t>
            </m:r>
          </m:e>
        </m:d>
        <m:r>
          <m:rPr>
            <m:scr m:val="script"/>
          </m:rPr>
          <w:rPr>
            <w:rFonts w:ascii="Cambria Math" w:eastAsiaTheme="minorEastAsia" w:hAnsi="Cambria Math"/>
            <w:lang w:val="es-UY"/>
          </w:rPr>
          <m:t>,H(</m:t>
        </m:r>
        <m:r>
          <w:rPr>
            <w:rFonts w:ascii="Cambria Math" w:eastAsiaTheme="minorEastAsia" w:hAnsi="Cambria Math"/>
            <w:lang w:val="es-UY"/>
          </w:rPr>
          <m:t>t)</m:t>
        </m:r>
      </m:oMath>
      <w:r>
        <w:rPr>
          <w:rFonts w:eastAsiaTheme="minorEastAsia"/>
          <w:lang w:val="es-UY"/>
        </w:rPr>
        <w:t>]. Como hay tres niveles temporales en las ecuaciones (18), es conveniente introducir las siguientes variables</w:t>
      </w:r>
    </w:p>
    <w:p w14:paraId="41067989" w14:textId="0F49901A" w:rsidR="00F222A5" w:rsidRDefault="00F222A5" w:rsidP="00F222A5">
      <w:pPr>
        <w:jc w:val="center"/>
        <w:rPr>
          <w:rFonts w:eastAsiaTheme="minorEastAsia"/>
          <w:lang w:val="es-UY"/>
        </w:rPr>
      </w:pPr>
      <m:oMath>
        <m:r>
          <m:rPr>
            <m:scr m:val="script"/>
          </m:rPr>
          <w:rPr>
            <w:rFonts w:ascii="Cambria Math" w:eastAsiaTheme="minorEastAsia" w:hAnsi="Cambria Math"/>
            <w:lang w:val="es-UY"/>
          </w:rPr>
          <m:t>M</m:t>
        </m:r>
        <m:d>
          <m:dPr>
            <m:ctrlPr>
              <w:rPr>
                <w:rFonts w:ascii="Cambria Math" w:eastAsiaTheme="minorEastAsia" w:hAnsi="Cambria Math"/>
                <w:i/>
                <w:lang w:val="es-UY"/>
              </w:rPr>
            </m:ctrlPr>
          </m:dPr>
          <m:e>
            <m:r>
              <w:rPr>
                <w:rFonts w:ascii="Cambria Math" w:eastAsiaTheme="minorEastAsia" w:hAnsi="Cambria Math"/>
                <w:lang w:val="es-UY"/>
              </w:rPr>
              <m:t>t</m:t>
            </m:r>
          </m:e>
        </m:d>
        <m:r>
          <m:rPr>
            <m:scr m:val="script"/>
          </m:rPr>
          <w:rPr>
            <w:rFonts w:ascii="Cambria Math" w:eastAsiaTheme="minorEastAsia" w:hAnsi="Cambria Math"/>
            <w:lang w:val="es-UY"/>
          </w:rPr>
          <m:t>=U</m:t>
        </m:r>
        <m:d>
          <m:dPr>
            <m:ctrlPr>
              <w:rPr>
                <w:rFonts w:ascii="Cambria Math" w:eastAsiaTheme="minorEastAsia" w:hAnsi="Cambria Math"/>
                <w:i/>
                <w:lang w:val="es-UY"/>
              </w:rPr>
            </m:ctrlPr>
          </m:dPr>
          <m:e>
            <m:r>
              <w:rPr>
                <w:rFonts w:ascii="Cambria Math" w:eastAsiaTheme="minorEastAsia" w:hAnsi="Cambria Math"/>
                <w:lang w:val="es-UY"/>
              </w:rPr>
              <m:t>t-1</m:t>
            </m:r>
          </m:e>
        </m:d>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t>(19</w:t>
      </w:r>
      <w:r>
        <w:rPr>
          <w:rFonts w:eastAsiaTheme="minorEastAsia"/>
          <w:lang w:val="es-UY"/>
        </w:rPr>
        <w:t>a)</w:t>
      </w:r>
    </w:p>
    <w:p w14:paraId="6CF5DB1B" w14:textId="25CB4391" w:rsidR="00F222A5" w:rsidRPr="00F222A5" w:rsidRDefault="00F222A5" w:rsidP="00F222A5">
      <w:pPr>
        <w:jc w:val="center"/>
        <w:rPr>
          <w:rFonts w:eastAsiaTheme="minorEastAsia"/>
          <w:lang w:val="es-UY"/>
        </w:rPr>
      </w:pPr>
      <m:oMath>
        <m:r>
          <m:rPr>
            <m:scr m:val="script"/>
          </m:rPr>
          <w:rPr>
            <w:rFonts w:ascii="Cambria Math" w:eastAsiaTheme="minorEastAsia" w:hAnsi="Cambria Math"/>
            <w:lang w:val="es-UY"/>
          </w:rPr>
          <m:t>N</m:t>
        </m:r>
        <m:d>
          <m:dPr>
            <m:ctrlPr>
              <w:rPr>
                <w:rFonts w:ascii="Cambria Math" w:eastAsiaTheme="minorEastAsia" w:hAnsi="Cambria Math"/>
                <w:i/>
                <w:lang w:val="es-UY"/>
              </w:rPr>
            </m:ctrlPr>
          </m:dPr>
          <m:e>
            <m:r>
              <w:rPr>
                <w:rFonts w:ascii="Cambria Math" w:eastAsiaTheme="minorEastAsia" w:hAnsi="Cambria Math"/>
                <w:lang w:val="es-UY"/>
              </w:rPr>
              <m:t>t</m:t>
            </m:r>
          </m:e>
        </m:d>
        <m:r>
          <m:rPr>
            <m:scr m:val="script"/>
          </m:rPr>
          <w:rPr>
            <w:rFonts w:ascii="Cambria Math" w:eastAsiaTheme="minorEastAsia" w:hAnsi="Cambria Math"/>
            <w:lang w:val="es-UY"/>
          </w:rPr>
          <m:t>=V</m:t>
        </m:r>
        <m:d>
          <m:dPr>
            <m:ctrlPr>
              <w:rPr>
                <w:rFonts w:ascii="Cambria Math" w:eastAsiaTheme="minorEastAsia" w:hAnsi="Cambria Math"/>
                <w:i/>
                <w:lang w:val="es-UY"/>
              </w:rPr>
            </m:ctrlPr>
          </m:dPr>
          <m:e>
            <m:r>
              <w:rPr>
                <w:rFonts w:ascii="Cambria Math" w:eastAsiaTheme="minorEastAsia" w:hAnsi="Cambria Math"/>
                <w:lang w:val="es-UY"/>
              </w:rPr>
              <m:t>t-1</m:t>
            </m:r>
          </m:e>
        </m:d>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t>(19</w:t>
      </w:r>
      <w:r>
        <w:rPr>
          <w:rFonts w:eastAsiaTheme="minorEastAsia"/>
          <w:lang w:val="es-UY"/>
        </w:rPr>
        <w:t>b)</w:t>
      </w:r>
    </w:p>
    <w:p w14:paraId="7C334EE2" w14:textId="4D75B526" w:rsidR="00F222A5" w:rsidRDefault="00F222A5" w:rsidP="00F222A5">
      <w:pPr>
        <w:jc w:val="center"/>
        <w:rPr>
          <w:rFonts w:eastAsiaTheme="minorEastAsia"/>
          <w:lang w:val="es-UY"/>
        </w:rPr>
      </w:pPr>
      <m:oMath>
        <m:r>
          <m:rPr>
            <m:scr m:val="script"/>
          </m:rPr>
          <w:rPr>
            <w:rFonts w:ascii="Cambria Math" w:eastAsiaTheme="minorEastAsia" w:hAnsi="Cambria Math"/>
            <w:lang w:val="es-UY"/>
          </w:rPr>
          <m:t>P</m:t>
        </m:r>
        <m:d>
          <m:dPr>
            <m:ctrlPr>
              <w:rPr>
                <w:rFonts w:ascii="Cambria Math" w:eastAsiaTheme="minorEastAsia" w:hAnsi="Cambria Math"/>
                <w:i/>
                <w:lang w:val="es-UY"/>
              </w:rPr>
            </m:ctrlPr>
          </m:dPr>
          <m:e>
            <m:r>
              <w:rPr>
                <w:rFonts w:ascii="Cambria Math" w:eastAsiaTheme="minorEastAsia" w:hAnsi="Cambria Math"/>
                <w:lang w:val="es-UY"/>
              </w:rPr>
              <m:t>t</m:t>
            </m:r>
          </m:e>
        </m:d>
        <m:r>
          <m:rPr>
            <m:scr m:val="script"/>
          </m:rPr>
          <w:rPr>
            <w:rFonts w:ascii="Cambria Math" w:eastAsiaTheme="minorEastAsia" w:hAnsi="Cambria Math"/>
            <w:lang w:val="es-UY"/>
          </w:rPr>
          <m:t>=H</m:t>
        </m:r>
        <m:d>
          <m:dPr>
            <m:ctrlPr>
              <w:rPr>
                <w:rFonts w:ascii="Cambria Math" w:eastAsiaTheme="minorEastAsia" w:hAnsi="Cambria Math"/>
                <w:i/>
                <w:lang w:val="es-UY"/>
              </w:rPr>
            </m:ctrlPr>
          </m:dPr>
          <m:e>
            <m:r>
              <w:rPr>
                <w:rFonts w:ascii="Cambria Math" w:eastAsiaTheme="minorEastAsia" w:hAnsi="Cambria Math"/>
                <w:lang w:val="es-UY"/>
              </w:rPr>
              <m:t>t-1</m:t>
            </m:r>
          </m:e>
        </m:d>
        <m:r>
          <w:rPr>
            <w:rFonts w:ascii="Cambria Math" w:eastAsiaTheme="minorEastAsia" w:hAnsi="Cambria Math"/>
            <w:lang w:val="es-UY"/>
          </w:rPr>
          <m:t>,</m:t>
        </m:r>
      </m:oMath>
      <w:r w:rsidR="00B95BA8">
        <w:rPr>
          <w:rFonts w:eastAsiaTheme="minorEastAsia"/>
          <w:lang w:val="es-UY"/>
        </w:rPr>
        <w:tab/>
      </w:r>
      <w:r w:rsidR="00B95BA8">
        <w:rPr>
          <w:rFonts w:eastAsiaTheme="minorEastAsia"/>
          <w:lang w:val="es-UY"/>
        </w:rPr>
        <w:tab/>
        <w:t>(19</w:t>
      </w:r>
      <w:r>
        <w:rPr>
          <w:rFonts w:eastAsiaTheme="minorEastAsia"/>
          <w:lang w:val="es-UY"/>
        </w:rPr>
        <w:t>c)</w:t>
      </w:r>
    </w:p>
    <w:p w14:paraId="57D0446C" w14:textId="118447AA" w:rsidR="000A28D7" w:rsidRDefault="000A28D7" w:rsidP="00F222A5">
      <w:pPr>
        <w:rPr>
          <w:rFonts w:eastAsiaTheme="minorEastAsia"/>
          <w:lang w:val="es-UY"/>
        </w:rPr>
      </w:pPr>
      <w:r>
        <w:rPr>
          <w:rFonts w:eastAsiaTheme="minorEastAsia"/>
          <w:lang w:val="es-UY"/>
        </w:rPr>
        <w:t>Con estas nuevas variables, y definiendo</w:t>
      </w:r>
    </w:p>
    <w:p w14:paraId="2BD124FA" w14:textId="173AE757" w:rsidR="000A28D7" w:rsidRPr="000A28D7" w:rsidRDefault="000A28D7" w:rsidP="00F706EF">
      <w:pPr>
        <w:jc w:val="center"/>
        <w:rPr>
          <w:rFonts w:eastAsiaTheme="minorEastAsia"/>
          <w:lang w:val="es-UY"/>
        </w:rPr>
      </w:pPr>
      <m:oMath>
        <m:r>
          <w:rPr>
            <w:rFonts w:ascii="Cambria Math" w:eastAsiaTheme="minorEastAsia" w:hAnsi="Cambria Math"/>
            <w:lang w:val="es-UY"/>
          </w:rPr>
          <m:t>α=2∆tf</m:t>
        </m:r>
        <m:func>
          <m:funcPr>
            <m:ctrlPr>
              <w:rPr>
                <w:rFonts w:ascii="Cambria Math" w:eastAsiaTheme="minorEastAsia" w:hAnsi="Cambria Math"/>
                <w:lang w:val="es-UY"/>
              </w:rPr>
            </m:ctrlPr>
          </m:funcPr>
          <m:fName>
            <m:r>
              <m:rPr>
                <m:sty m:val="p"/>
              </m:rPr>
              <w:rPr>
                <w:rFonts w:ascii="Cambria Math" w:eastAsiaTheme="minorEastAsia" w:hAnsi="Cambria Math"/>
                <w:lang w:val="es-UY"/>
              </w:rPr>
              <m:t>cos</m:t>
            </m:r>
          </m:fName>
          <m:e>
            <m:d>
              <m:dPr>
                <m:ctrlPr>
                  <w:rPr>
                    <w:rFonts w:ascii="Cambria Math" w:eastAsiaTheme="minorEastAsia" w:hAnsi="Cambria Math"/>
                    <w:i/>
                    <w:lang w:val="es-UY"/>
                  </w:rPr>
                </m:ctrlPr>
              </m:dPr>
              <m:e>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e>
            </m:d>
          </m:e>
        </m:func>
        <m:r>
          <w:rPr>
            <w:rFonts w:ascii="Cambria Math" w:eastAsiaTheme="minorEastAsia" w:hAnsi="Cambria Math"/>
            <w:lang w:val="es-UY"/>
          </w:rPr>
          <m:t>,</m:t>
        </m:r>
      </m:oMath>
      <w:r w:rsidR="00F706EF">
        <w:rPr>
          <w:rFonts w:eastAsiaTheme="minorEastAsia"/>
          <w:lang w:val="es-UY"/>
        </w:rPr>
        <w:t xml:space="preserve"> </w:t>
      </w:r>
      <w:r w:rsidR="00F706EF">
        <w:rPr>
          <w:rFonts w:eastAsiaTheme="minorEastAsia"/>
          <w:lang w:val="es-UY"/>
        </w:rPr>
        <w:tab/>
      </w:r>
      <w:r w:rsidR="00F706EF">
        <w:rPr>
          <w:rFonts w:eastAsiaTheme="minorEastAsia"/>
          <w:lang w:val="es-UY"/>
        </w:rPr>
        <w:tab/>
        <w:t>(20)</w:t>
      </w:r>
    </w:p>
    <w:p w14:paraId="77912389" w14:textId="067D2BE3" w:rsidR="000A28D7" w:rsidRDefault="000A28D7" w:rsidP="00F222A5">
      <w:pPr>
        <w:rPr>
          <w:rFonts w:eastAsiaTheme="minorEastAsia"/>
          <w:lang w:val="es-UY"/>
        </w:rPr>
      </w:pPr>
      <w:r>
        <w:rPr>
          <w:rFonts w:eastAsiaTheme="minorEastAsia"/>
          <w:lang w:val="es-UY"/>
        </w:rPr>
        <w:t>y</w:t>
      </w:r>
    </w:p>
    <w:p w14:paraId="160D49B1" w14:textId="49C99F9D" w:rsidR="000A28D7" w:rsidRPr="000A28D7" w:rsidRDefault="000A28D7" w:rsidP="00F706EF">
      <w:pPr>
        <w:jc w:val="center"/>
        <w:rPr>
          <w:rFonts w:eastAsiaTheme="minorEastAsia"/>
          <w:lang w:val="es-UY"/>
        </w:rPr>
      </w:pPr>
      <m:oMath>
        <m:r>
          <w:rPr>
            <w:rFonts w:ascii="Cambria Math" w:eastAsiaTheme="minorEastAsia" w:hAnsi="Cambria Math"/>
            <w:lang w:val="es-UY"/>
          </w:rPr>
          <m:t>β=</m:t>
        </m:r>
        <m:f>
          <m:fPr>
            <m:ctrlPr>
              <w:rPr>
                <w:rFonts w:ascii="Cambria Math" w:eastAsiaTheme="minorEastAsia" w:hAnsi="Cambria Math"/>
                <w:i/>
                <w:lang w:val="es-UY"/>
              </w:rPr>
            </m:ctrlPr>
          </m:fPr>
          <m:num>
            <m:r>
              <w:rPr>
                <w:rFonts w:ascii="Cambria Math" w:eastAsiaTheme="minorEastAsia" w:hAnsi="Cambria Math"/>
                <w:lang w:val="es-UY"/>
              </w:rPr>
              <m:t>4∆t</m:t>
            </m:r>
          </m:num>
          <m:den>
            <m:r>
              <w:rPr>
                <w:rFonts w:ascii="Cambria Math" w:eastAsiaTheme="minorEastAsia" w:hAnsi="Cambria Math"/>
                <w:lang w:val="es-UY"/>
              </w:rPr>
              <m:t>d</m:t>
            </m:r>
          </m:den>
        </m:f>
        <m:r>
          <w:rPr>
            <w:rFonts w:ascii="Cambria Math" w:eastAsiaTheme="minorEastAsia" w:hAnsi="Cambria Math"/>
            <w:lang w:val="es-UY"/>
          </w:rPr>
          <m:t>Isen</m:t>
        </m:r>
        <m:d>
          <m:dPr>
            <m:ctrlPr>
              <w:rPr>
                <w:rFonts w:ascii="Cambria Math" w:eastAsiaTheme="minorEastAsia" w:hAnsi="Cambria Math"/>
                <w:i/>
                <w:lang w:val="es-UY"/>
              </w:rPr>
            </m:ctrlPr>
          </m:dPr>
          <m:e>
            <m:f>
              <m:fPr>
                <m:ctrlPr>
                  <w:rPr>
                    <w:rFonts w:ascii="Cambria Math" w:eastAsiaTheme="minorEastAsia" w:hAnsi="Cambria Math"/>
                    <w:i/>
                    <w:lang w:val="es-UY"/>
                  </w:rPr>
                </m:ctrlPr>
              </m:fPr>
              <m:num>
                <m:r>
                  <w:rPr>
                    <w:rFonts w:ascii="Cambria Math" w:eastAsiaTheme="minorEastAsia" w:hAnsi="Cambria Math"/>
                    <w:lang w:val="es-UY"/>
                  </w:rPr>
                  <m:t>kd</m:t>
                </m:r>
              </m:num>
              <m:den>
                <m:r>
                  <w:rPr>
                    <w:rFonts w:ascii="Cambria Math" w:eastAsiaTheme="minorEastAsia" w:hAnsi="Cambria Math"/>
                    <w:lang w:val="es-UY"/>
                  </w:rPr>
                  <m:t>2</m:t>
                </m:r>
              </m:den>
            </m:f>
          </m:e>
        </m:d>
        <m:r>
          <w:rPr>
            <w:rFonts w:ascii="Cambria Math" w:eastAsiaTheme="minorEastAsia" w:hAnsi="Cambria Math"/>
            <w:lang w:val="es-UY"/>
          </w:rPr>
          <m:t>,</m:t>
        </m:r>
      </m:oMath>
      <w:r w:rsidR="00F706EF">
        <w:rPr>
          <w:rFonts w:eastAsiaTheme="minorEastAsia"/>
          <w:lang w:val="es-UY"/>
        </w:rPr>
        <w:tab/>
      </w:r>
      <w:r w:rsidR="00F706EF">
        <w:rPr>
          <w:rFonts w:eastAsiaTheme="minorEastAsia"/>
          <w:lang w:val="es-UY"/>
        </w:rPr>
        <w:tab/>
        <w:t>(21)</w:t>
      </w:r>
    </w:p>
    <w:p w14:paraId="33F07BFB" w14:textId="77777777" w:rsidR="000A28D7" w:rsidRDefault="000A28D7" w:rsidP="00F222A5">
      <w:pPr>
        <w:rPr>
          <w:rFonts w:eastAsiaTheme="minorEastAsia"/>
          <w:lang w:val="es-UY"/>
        </w:rPr>
      </w:pPr>
    </w:p>
    <w:p w14:paraId="0A28818D" w14:textId="6BDDB833" w:rsidR="00F222A5" w:rsidRDefault="000A28D7" w:rsidP="00F222A5">
      <w:pPr>
        <w:rPr>
          <w:rFonts w:eastAsiaTheme="minorEastAsia"/>
          <w:lang w:val="es-UY"/>
        </w:rPr>
      </w:pPr>
      <w:r>
        <w:rPr>
          <w:rFonts w:eastAsiaTheme="minorEastAsia"/>
          <w:lang w:val="es-UY"/>
        </w:rPr>
        <w:t>se puede reescribir el sistema (18) en forma vectorial como</w:t>
      </w:r>
    </w:p>
    <w:p w14:paraId="6F8082C9" w14:textId="49D748B8" w:rsidR="000A28D7" w:rsidRDefault="00A27A81" w:rsidP="00F706EF">
      <w:pPr>
        <w:jc w:val="center"/>
        <w:rPr>
          <w:rFonts w:eastAsiaTheme="minorEastAsia"/>
          <w:lang w:val="es-UY"/>
        </w:rPr>
      </w:pPr>
      <m:oMath>
        <m:d>
          <m:dPr>
            <m:begChr m:val="["/>
            <m:endChr m:val="]"/>
            <m:ctrlPr>
              <w:rPr>
                <w:rFonts w:ascii="Cambria Math" w:eastAsiaTheme="minorEastAsia" w:hAnsi="Cambria Math"/>
                <w:i/>
                <w:lang w:val="es-UY"/>
              </w:rPr>
            </m:ctrlPr>
          </m:dPr>
          <m:e>
            <m:m>
              <m:mPr>
                <m:mcs>
                  <m:mc>
                    <m:mcPr>
                      <m:count m:val="1"/>
                      <m:mcJc m:val="center"/>
                    </m:mcPr>
                  </m:mc>
                </m:mcs>
                <m:ctrlPr>
                  <w:rPr>
                    <w:rFonts w:ascii="Cambria Math" w:eastAsiaTheme="minorEastAsia" w:hAnsi="Cambria Math"/>
                    <w:i/>
                    <w:lang w:val="es-UY"/>
                  </w:rPr>
                </m:ctrlPr>
              </m:mPr>
              <m:mr>
                <m:e>
                  <m:r>
                    <m:rPr>
                      <m:scr m:val="script"/>
                    </m:rPr>
                    <w:rPr>
                      <w:rFonts w:ascii="Cambria Math" w:eastAsiaTheme="minorEastAsia" w:hAnsi="Cambria Math"/>
                      <w:lang w:val="es-UY"/>
                    </w:rPr>
                    <m:t>U(</m:t>
                  </m:r>
                  <m:r>
                    <w:rPr>
                      <w:rFonts w:ascii="Cambria Math" w:eastAsiaTheme="minorEastAsia" w:hAnsi="Cambria Math"/>
                      <w:lang w:val="es-UY"/>
                    </w:rPr>
                    <m:t>t+1)</m:t>
                  </m:r>
                </m:e>
              </m:mr>
              <m:mr>
                <m:e>
                  <m:r>
                    <m:rPr>
                      <m:scr m:val="script"/>
                    </m:rPr>
                    <w:rPr>
                      <w:rFonts w:ascii="Cambria Math" w:eastAsiaTheme="minorEastAsia" w:hAnsi="Cambria Math"/>
                      <w:lang w:val="es-UY"/>
                    </w:rPr>
                    <m:t>V(</m:t>
                  </m:r>
                  <m:r>
                    <w:rPr>
                      <w:rFonts w:ascii="Cambria Math" w:eastAsiaTheme="minorEastAsia" w:hAnsi="Cambria Math"/>
                      <w:lang w:val="es-UY"/>
                    </w:rPr>
                    <m:t>t+1)</m:t>
                  </m:r>
                </m:e>
              </m:mr>
              <m:mr>
                <m:e>
                  <m:m>
                    <m:mPr>
                      <m:mcs>
                        <m:mc>
                          <m:mcPr>
                            <m:count m:val="1"/>
                            <m:mcJc m:val="center"/>
                          </m:mcPr>
                        </m:mc>
                      </m:mcs>
                      <m:ctrlPr>
                        <w:rPr>
                          <w:rFonts w:ascii="Cambria Math" w:eastAsiaTheme="minorEastAsia" w:hAnsi="Cambria Math"/>
                          <w:i/>
                          <w:lang w:val="es-UY"/>
                        </w:rPr>
                      </m:ctrlPr>
                    </m:mPr>
                    <m:mr>
                      <m:e>
                        <m:r>
                          <m:rPr>
                            <m:scr m:val="script"/>
                          </m:rPr>
                          <w:rPr>
                            <w:rFonts w:ascii="Cambria Math" w:eastAsiaTheme="minorEastAsia" w:hAnsi="Cambria Math"/>
                            <w:lang w:val="es-UY"/>
                          </w:rPr>
                          <m:t>H(</m:t>
                        </m:r>
                        <m:r>
                          <w:rPr>
                            <w:rFonts w:ascii="Cambria Math" w:eastAsiaTheme="minorEastAsia" w:hAnsi="Cambria Math"/>
                            <w:lang w:val="es-UY"/>
                          </w:rPr>
                          <m:t>t+1)</m:t>
                        </m:r>
                      </m:e>
                    </m:mr>
                    <m:mr>
                      <m:e>
                        <m:m>
                          <m:mPr>
                            <m:mcs>
                              <m:mc>
                                <m:mcPr>
                                  <m:count m:val="1"/>
                                  <m:mcJc m:val="center"/>
                                </m:mcPr>
                              </m:mc>
                            </m:mcs>
                            <m:ctrlPr>
                              <w:rPr>
                                <w:rFonts w:ascii="Cambria Math" w:eastAsiaTheme="minorEastAsia" w:hAnsi="Cambria Math"/>
                                <w:i/>
                                <w:lang w:val="es-UY"/>
                              </w:rPr>
                            </m:ctrlPr>
                          </m:mPr>
                          <m:mr>
                            <m:e>
                              <m:r>
                                <m:rPr>
                                  <m:scr m:val="script"/>
                                </m:rPr>
                                <w:rPr>
                                  <w:rFonts w:ascii="Cambria Math" w:eastAsiaTheme="minorEastAsia" w:hAnsi="Cambria Math"/>
                                  <w:lang w:val="es-UY"/>
                                </w:rPr>
                                <m:t>M</m:t>
                              </m:r>
                              <m:d>
                                <m:dPr>
                                  <m:ctrlPr>
                                    <w:rPr>
                                      <w:rFonts w:ascii="Cambria Math" w:eastAsiaTheme="minorEastAsia" w:hAnsi="Cambria Math"/>
                                      <w:i/>
                                      <w:lang w:val="es-UY"/>
                                    </w:rPr>
                                  </m:ctrlPr>
                                </m:dPr>
                                <m:e>
                                  <m:r>
                                    <w:rPr>
                                      <w:rFonts w:ascii="Cambria Math" w:eastAsiaTheme="minorEastAsia" w:hAnsi="Cambria Math"/>
                                      <w:lang w:val="es-UY"/>
                                    </w:rPr>
                                    <m:t>t+1</m:t>
                                  </m:r>
                                </m:e>
                              </m:d>
                            </m:e>
                          </m:mr>
                          <m:mr>
                            <m:e>
                              <m:m>
                                <m:mPr>
                                  <m:mcs>
                                    <m:mc>
                                      <m:mcPr>
                                        <m:count m:val="1"/>
                                        <m:mcJc m:val="center"/>
                                      </m:mcPr>
                                    </m:mc>
                                  </m:mcs>
                                  <m:ctrlPr>
                                    <w:rPr>
                                      <w:rFonts w:ascii="Cambria Math" w:eastAsiaTheme="minorEastAsia" w:hAnsi="Cambria Math"/>
                                      <w:i/>
                                      <w:lang w:val="es-UY"/>
                                    </w:rPr>
                                  </m:ctrlPr>
                                </m:mPr>
                                <m:mr>
                                  <m:e>
                                    <m:r>
                                      <m:rPr>
                                        <m:scr m:val="script"/>
                                      </m:rPr>
                                      <w:rPr>
                                        <w:rFonts w:ascii="Cambria Math" w:eastAsiaTheme="minorEastAsia" w:hAnsi="Cambria Math"/>
                                        <w:lang w:val="es-UY"/>
                                      </w:rPr>
                                      <m:t>N</m:t>
                                    </m:r>
                                    <m:d>
                                      <m:dPr>
                                        <m:ctrlPr>
                                          <w:rPr>
                                            <w:rFonts w:ascii="Cambria Math" w:eastAsiaTheme="minorEastAsia" w:hAnsi="Cambria Math"/>
                                            <w:i/>
                                            <w:lang w:val="es-UY"/>
                                          </w:rPr>
                                        </m:ctrlPr>
                                      </m:dPr>
                                      <m:e>
                                        <m:r>
                                          <w:rPr>
                                            <w:rFonts w:ascii="Cambria Math" w:eastAsiaTheme="minorEastAsia" w:hAnsi="Cambria Math"/>
                                            <w:lang w:val="es-UY"/>
                                          </w:rPr>
                                          <m:t>t+1</m:t>
                                        </m:r>
                                      </m:e>
                                    </m:d>
                                  </m:e>
                                </m:mr>
                                <m:mr>
                                  <m:e>
                                    <m:r>
                                      <m:rPr>
                                        <m:scr m:val="script"/>
                                      </m:rPr>
                                      <w:rPr>
                                        <w:rFonts w:ascii="Cambria Math" w:eastAsiaTheme="minorEastAsia" w:hAnsi="Cambria Math"/>
                                        <w:lang w:val="es-UY"/>
                                      </w:rPr>
                                      <m:t>P</m:t>
                                    </m:r>
                                    <m:d>
                                      <m:dPr>
                                        <m:ctrlPr>
                                          <w:rPr>
                                            <w:rFonts w:ascii="Cambria Math" w:eastAsiaTheme="minorEastAsia" w:hAnsi="Cambria Math"/>
                                            <w:i/>
                                            <w:lang w:val="es-UY"/>
                                          </w:rPr>
                                        </m:ctrlPr>
                                      </m:dPr>
                                      <m:e>
                                        <m:r>
                                          <w:rPr>
                                            <w:rFonts w:ascii="Cambria Math" w:eastAsiaTheme="minorEastAsia" w:hAnsi="Cambria Math"/>
                                            <w:lang w:val="es-UY"/>
                                          </w:rPr>
                                          <m:t>t+1</m:t>
                                        </m:r>
                                      </m:e>
                                    </m:d>
                                  </m:e>
                                </m:mr>
                              </m:m>
                            </m:e>
                          </m:mr>
                        </m:m>
                      </m:e>
                    </m:mr>
                  </m:m>
                </m:e>
              </m:mr>
            </m:m>
          </m:e>
        </m:d>
        <m:r>
          <w:rPr>
            <w:rFonts w:ascii="Cambria Math" w:eastAsiaTheme="minorEastAsia" w:hAnsi="Cambria Math"/>
            <w:lang w:val="es-UY"/>
          </w:rPr>
          <m:t>=</m:t>
        </m:r>
        <m:d>
          <m:dPr>
            <m:begChr m:val="["/>
            <m:endChr m:val="]"/>
            <m:ctrlPr>
              <w:rPr>
                <w:rFonts w:ascii="Cambria Math" w:eastAsiaTheme="minorEastAsia" w:hAnsi="Cambria Math"/>
                <w:i/>
                <w:lang w:val="es-UY"/>
              </w:rPr>
            </m:ctrlPr>
          </m:dPr>
          <m:e>
            <m:m>
              <m:mPr>
                <m:mcs>
                  <m:mc>
                    <m:mcPr>
                      <m:count m:val="2"/>
                      <m:mcJc m:val="center"/>
                    </m:mcPr>
                  </m:mc>
                </m:mcs>
                <m:ctrlPr>
                  <w:rPr>
                    <w:rFonts w:ascii="Cambria Math" w:eastAsiaTheme="minorEastAsia" w:hAnsi="Cambria Math"/>
                    <w:i/>
                    <w:lang w:val="es-UY"/>
                  </w:rPr>
                </m:ctrlPr>
              </m:mPr>
              <m:mr>
                <m:e>
                  <m:m>
                    <m:mPr>
                      <m:mcs>
                        <m:mc>
                          <m:mcPr>
                            <m:count m:val="3"/>
                            <m:mcJc m:val="center"/>
                          </m:mcPr>
                        </m:mc>
                      </m:mcs>
                      <m:ctrlPr>
                        <w:rPr>
                          <w:rFonts w:ascii="Cambria Math" w:eastAsiaTheme="minorEastAsia" w:hAnsi="Cambria Math"/>
                          <w:i/>
                          <w:lang w:val="es-UY"/>
                        </w:rPr>
                      </m:ctrlPr>
                    </m:mPr>
                    <m:mr>
                      <m:e>
                        <m:r>
                          <w:rPr>
                            <w:rFonts w:ascii="Cambria Math" w:eastAsiaTheme="minorEastAsia" w:hAnsi="Cambria Math"/>
                            <w:lang w:val="es-UY"/>
                          </w:rPr>
                          <m:t>0</m:t>
                        </m:r>
                      </m:e>
                      <m:e>
                        <m:r>
                          <w:rPr>
                            <w:rFonts w:ascii="Cambria Math" w:eastAsiaTheme="minorEastAsia" w:hAnsi="Cambria Math"/>
                            <w:lang w:val="es-UY"/>
                          </w:rPr>
                          <m:t>α</m:t>
                        </m:r>
                      </m:e>
                      <m:e>
                        <m:r>
                          <w:rPr>
                            <w:rFonts w:ascii="Cambria Math" w:eastAsiaTheme="minorEastAsia" w:hAnsi="Cambria Math"/>
                            <w:lang w:val="es-UY"/>
                          </w:rPr>
                          <m:t>-gβ</m:t>
                        </m:r>
                      </m:e>
                    </m:mr>
                    <m:mr>
                      <m:e>
                        <m:r>
                          <w:rPr>
                            <w:rFonts w:ascii="Cambria Math" w:eastAsiaTheme="minorEastAsia" w:hAnsi="Cambria Math"/>
                            <w:lang w:val="es-UY"/>
                          </w:rPr>
                          <m:t>-α</m:t>
                        </m:r>
                      </m:e>
                      <m:e>
                        <m:r>
                          <w:rPr>
                            <w:rFonts w:ascii="Cambria Math" w:eastAsiaTheme="minorEastAsia" w:hAnsi="Cambria Math"/>
                            <w:lang w:val="es-UY"/>
                          </w:rPr>
                          <m:t>0</m:t>
                        </m:r>
                      </m:e>
                      <m:e>
                        <m:r>
                          <w:rPr>
                            <w:rFonts w:ascii="Cambria Math" w:eastAsiaTheme="minorEastAsia" w:hAnsi="Cambria Math"/>
                            <w:lang w:val="es-UY"/>
                          </w:rPr>
                          <m:t>0</m:t>
                        </m:r>
                      </m:e>
                    </m:mr>
                    <m:mr>
                      <m:e>
                        <m:r>
                          <w:rPr>
                            <w:rFonts w:ascii="Cambria Math" w:eastAsiaTheme="minorEastAsia" w:hAnsi="Cambria Math"/>
                            <w:lang w:val="es-UY"/>
                          </w:rPr>
                          <m:t>-Hβ</m:t>
                        </m:r>
                      </m:e>
                      <m:e>
                        <m:r>
                          <w:rPr>
                            <w:rFonts w:ascii="Cambria Math" w:eastAsiaTheme="minorEastAsia" w:hAnsi="Cambria Math"/>
                            <w:lang w:val="es-UY"/>
                          </w:rPr>
                          <m:t>0</m:t>
                        </m:r>
                      </m:e>
                      <m:e>
                        <m:r>
                          <w:rPr>
                            <w:rFonts w:ascii="Cambria Math" w:eastAsiaTheme="minorEastAsia" w:hAnsi="Cambria Math"/>
                            <w:lang w:val="es-UY"/>
                          </w:rPr>
                          <m:t>0</m:t>
                        </m:r>
                      </m:e>
                    </m:mr>
                  </m:m>
                </m:e>
                <m:e>
                  <m:m>
                    <m:mPr>
                      <m:mcs>
                        <m:mc>
                          <m:mcPr>
                            <m:count m:val="3"/>
                            <m:mcJc m:val="center"/>
                          </m:mcPr>
                        </m:mc>
                      </m:mcs>
                      <m:ctrlPr>
                        <w:rPr>
                          <w:rFonts w:ascii="Cambria Math" w:eastAsiaTheme="minorEastAsia" w:hAnsi="Cambria Math"/>
                          <w:i/>
                          <w:lang w:val="es-UY"/>
                        </w:rPr>
                      </m:ctrlPr>
                    </m:mPr>
                    <m:mr>
                      <m:e>
                        <m:r>
                          <w:rPr>
                            <w:rFonts w:ascii="Cambria Math" w:eastAsiaTheme="minorEastAsia" w:hAnsi="Cambria Math"/>
                            <w:lang w:val="es-UY"/>
                          </w:rPr>
                          <m:t>1</m:t>
                        </m:r>
                      </m:e>
                      <m:e>
                        <m:r>
                          <w:rPr>
                            <w:rFonts w:ascii="Cambria Math" w:eastAsiaTheme="minorEastAsia" w:hAnsi="Cambria Math"/>
                            <w:lang w:val="es-UY"/>
                          </w:rPr>
                          <m:t>0</m:t>
                        </m:r>
                      </m:e>
                      <m:e>
                        <m:r>
                          <w:rPr>
                            <w:rFonts w:ascii="Cambria Math" w:eastAsiaTheme="minorEastAsia" w:hAnsi="Cambria Math"/>
                            <w:lang w:val="es-UY"/>
                          </w:rPr>
                          <m:t>0</m:t>
                        </m:r>
                      </m:e>
                    </m:mr>
                    <m:mr>
                      <m:e>
                        <m:r>
                          <w:rPr>
                            <w:rFonts w:ascii="Cambria Math" w:eastAsiaTheme="minorEastAsia" w:hAnsi="Cambria Math"/>
                            <w:lang w:val="es-UY"/>
                          </w:rPr>
                          <m:t>0</m:t>
                        </m:r>
                      </m:e>
                      <m:e>
                        <m:r>
                          <w:rPr>
                            <w:rFonts w:ascii="Cambria Math" w:eastAsiaTheme="minorEastAsia" w:hAnsi="Cambria Math"/>
                            <w:lang w:val="es-UY"/>
                          </w:rPr>
                          <m:t>1</m:t>
                        </m:r>
                      </m:e>
                      <m:e>
                        <m:r>
                          <w:rPr>
                            <w:rFonts w:ascii="Cambria Math" w:eastAsiaTheme="minorEastAsia" w:hAnsi="Cambria Math"/>
                            <w:lang w:val="es-UY"/>
                          </w:rPr>
                          <m:t>0</m:t>
                        </m:r>
                      </m:e>
                    </m:mr>
                    <m:mr>
                      <m:e>
                        <m:r>
                          <w:rPr>
                            <w:rFonts w:ascii="Cambria Math" w:eastAsiaTheme="minorEastAsia" w:hAnsi="Cambria Math"/>
                            <w:lang w:val="es-UY"/>
                          </w:rPr>
                          <m:t>0</m:t>
                        </m:r>
                      </m:e>
                      <m:e>
                        <m:r>
                          <w:rPr>
                            <w:rFonts w:ascii="Cambria Math" w:eastAsiaTheme="minorEastAsia" w:hAnsi="Cambria Math"/>
                            <w:lang w:val="es-UY"/>
                          </w:rPr>
                          <m:t>0</m:t>
                        </m:r>
                      </m:e>
                      <m:e>
                        <m:r>
                          <w:rPr>
                            <w:rFonts w:ascii="Cambria Math" w:eastAsiaTheme="minorEastAsia" w:hAnsi="Cambria Math"/>
                            <w:lang w:val="es-UY"/>
                          </w:rPr>
                          <m:t>1</m:t>
                        </m:r>
                      </m:e>
                    </m:mr>
                  </m:m>
                </m:e>
              </m:mr>
              <m:mr>
                <m:e>
                  <m:m>
                    <m:mPr>
                      <m:mcs>
                        <m:mc>
                          <m:mcPr>
                            <m:count m:val="3"/>
                            <m:mcJc m:val="center"/>
                          </m:mcPr>
                        </m:mc>
                      </m:mcs>
                      <m:ctrlPr>
                        <w:rPr>
                          <w:rFonts w:ascii="Cambria Math" w:eastAsiaTheme="minorEastAsia" w:hAnsi="Cambria Math"/>
                          <w:i/>
                          <w:lang w:val="es-UY"/>
                        </w:rPr>
                      </m:ctrlPr>
                    </m:mPr>
                    <m:mr>
                      <m:e>
                        <m:r>
                          <w:rPr>
                            <w:rFonts w:ascii="Cambria Math" w:eastAsiaTheme="minorEastAsia" w:hAnsi="Cambria Math"/>
                            <w:lang w:val="es-UY"/>
                          </w:rPr>
                          <m:t xml:space="preserve">1  </m:t>
                        </m:r>
                      </m:e>
                      <m:e>
                        <m:r>
                          <w:rPr>
                            <w:rFonts w:ascii="Cambria Math" w:eastAsiaTheme="minorEastAsia" w:hAnsi="Cambria Math"/>
                            <w:lang w:val="es-UY"/>
                          </w:rPr>
                          <m:t xml:space="preserve">  0</m:t>
                        </m:r>
                      </m:e>
                      <m:e>
                        <m:r>
                          <w:rPr>
                            <w:rFonts w:ascii="Cambria Math" w:eastAsiaTheme="minorEastAsia" w:hAnsi="Cambria Math"/>
                            <w:lang w:val="es-UY"/>
                          </w:rPr>
                          <m:t xml:space="preserve">   0</m:t>
                        </m:r>
                      </m:e>
                    </m:mr>
                    <m:mr>
                      <m:e>
                        <m:r>
                          <w:rPr>
                            <w:rFonts w:ascii="Cambria Math" w:eastAsiaTheme="minorEastAsia" w:hAnsi="Cambria Math"/>
                            <w:lang w:val="es-UY"/>
                          </w:rPr>
                          <m:t xml:space="preserve">0  </m:t>
                        </m:r>
                      </m:e>
                      <m:e>
                        <m:r>
                          <w:rPr>
                            <w:rFonts w:ascii="Cambria Math" w:eastAsiaTheme="minorEastAsia" w:hAnsi="Cambria Math"/>
                            <w:lang w:val="es-UY"/>
                          </w:rPr>
                          <m:t xml:space="preserve">  1</m:t>
                        </m:r>
                      </m:e>
                      <m:e>
                        <m:r>
                          <w:rPr>
                            <w:rFonts w:ascii="Cambria Math" w:eastAsiaTheme="minorEastAsia" w:hAnsi="Cambria Math"/>
                            <w:lang w:val="es-UY"/>
                          </w:rPr>
                          <m:t xml:space="preserve">   0</m:t>
                        </m:r>
                      </m:e>
                    </m:mr>
                    <m:mr>
                      <m:e>
                        <m:r>
                          <w:rPr>
                            <w:rFonts w:ascii="Cambria Math" w:eastAsiaTheme="minorEastAsia" w:hAnsi="Cambria Math"/>
                            <w:lang w:val="es-UY"/>
                          </w:rPr>
                          <m:t xml:space="preserve">0  </m:t>
                        </m:r>
                      </m:e>
                      <m:e>
                        <m:r>
                          <w:rPr>
                            <w:rFonts w:ascii="Cambria Math" w:eastAsiaTheme="minorEastAsia" w:hAnsi="Cambria Math"/>
                            <w:lang w:val="es-UY"/>
                          </w:rPr>
                          <m:t xml:space="preserve">  0</m:t>
                        </m:r>
                      </m:e>
                      <m:e>
                        <m:r>
                          <w:rPr>
                            <w:rFonts w:ascii="Cambria Math" w:eastAsiaTheme="minorEastAsia" w:hAnsi="Cambria Math"/>
                            <w:lang w:val="es-UY"/>
                          </w:rPr>
                          <m:t xml:space="preserve">   1</m:t>
                        </m:r>
                      </m:e>
                    </m:mr>
                  </m:m>
                </m:e>
                <m:e>
                  <m:m>
                    <m:mPr>
                      <m:mcs>
                        <m:mc>
                          <m:mcPr>
                            <m:count m:val="3"/>
                            <m:mcJc m:val="center"/>
                          </m:mcPr>
                        </m:mc>
                      </m:mcs>
                      <m:ctrlPr>
                        <w:rPr>
                          <w:rFonts w:ascii="Cambria Math" w:eastAsiaTheme="minorEastAsia" w:hAnsi="Cambria Math"/>
                          <w:i/>
                          <w:lang w:val="es-UY"/>
                        </w:rPr>
                      </m:ctrlPr>
                    </m:mPr>
                    <m:mr>
                      <m:e>
                        <m:r>
                          <w:rPr>
                            <w:rFonts w:ascii="Cambria Math" w:eastAsiaTheme="minorEastAsia" w:hAnsi="Cambria Math"/>
                            <w:lang w:val="es-UY"/>
                          </w:rPr>
                          <m:t>0</m:t>
                        </m:r>
                      </m:e>
                      <m:e>
                        <m:r>
                          <w:rPr>
                            <w:rFonts w:ascii="Cambria Math" w:eastAsiaTheme="minorEastAsia" w:hAnsi="Cambria Math"/>
                            <w:lang w:val="es-UY"/>
                          </w:rPr>
                          <m:t>0</m:t>
                        </m:r>
                      </m:e>
                      <m:e>
                        <m:r>
                          <w:rPr>
                            <w:rFonts w:ascii="Cambria Math" w:eastAsiaTheme="minorEastAsia" w:hAnsi="Cambria Math"/>
                            <w:lang w:val="es-UY"/>
                          </w:rPr>
                          <m:t>0</m:t>
                        </m:r>
                      </m:e>
                    </m:mr>
                    <m:mr>
                      <m:e>
                        <m:r>
                          <w:rPr>
                            <w:rFonts w:ascii="Cambria Math" w:eastAsiaTheme="minorEastAsia" w:hAnsi="Cambria Math"/>
                            <w:lang w:val="es-UY"/>
                          </w:rPr>
                          <m:t>0</m:t>
                        </m:r>
                      </m:e>
                      <m:e>
                        <m:r>
                          <w:rPr>
                            <w:rFonts w:ascii="Cambria Math" w:eastAsiaTheme="minorEastAsia" w:hAnsi="Cambria Math"/>
                            <w:lang w:val="es-UY"/>
                          </w:rPr>
                          <m:t>0</m:t>
                        </m:r>
                      </m:e>
                      <m:e>
                        <m:r>
                          <w:rPr>
                            <w:rFonts w:ascii="Cambria Math" w:eastAsiaTheme="minorEastAsia" w:hAnsi="Cambria Math"/>
                            <w:lang w:val="es-UY"/>
                          </w:rPr>
                          <m:t>0</m:t>
                        </m:r>
                      </m:e>
                    </m:mr>
                    <m:mr>
                      <m:e>
                        <m:r>
                          <w:rPr>
                            <w:rFonts w:ascii="Cambria Math" w:eastAsiaTheme="minorEastAsia" w:hAnsi="Cambria Math"/>
                            <w:lang w:val="es-UY"/>
                          </w:rPr>
                          <m:t>0</m:t>
                        </m:r>
                      </m:e>
                      <m:e>
                        <m:r>
                          <w:rPr>
                            <w:rFonts w:ascii="Cambria Math" w:eastAsiaTheme="minorEastAsia" w:hAnsi="Cambria Math"/>
                            <w:lang w:val="es-UY"/>
                          </w:rPr>
                          <m:t>0</m:t>
                        </m:r>
                      </m:e>
                      <m:e>
                        <m:r>
                          <w:rPr>
                            <w:rFonts w:ascii="Cambria Math" w:eastAsiaTheme="minorEastAsia" w:hAnsi="Cambria Math"/>
                            <w:lang w:val="es-UY"/>
                          </w:rPr>
                          <m:t>0</m:t>
                        </m:r>
                      </m:e>
                    </m:mr>
                  </m:m>
                </m:e>
              </m:mr>
            </m:m>
          </m:e>
        </m:d>
        <m:r>
          <w:rPr>
            <w:rFonts w:ascii="Cambria Math" w:eastAsiaTheme="minorEastAsia" w:hAnsi="Cambria Math"/>
            <w:lang w:val="es-UY"/>
          </w:rPr>
          <m:t xml:space="preserve">  </m:t>
        </m:r>
        <m:d>
          <m:dPr>
            <m:begChr m:val="["/>
            <m:endChr m:val="]"/>
            <m:ctrlPr>
              <w:rPr>
                <w:rFonts w:ascii="Cambria Math" w:eastAsiaTheme="minorEastAsia" w:hAnsi="Cambria Math"/>
                <w:i/>
                <w:lang w:val="es-UY"/>
              </w:rPr>
            </m:ctrlPr>
          </m:dPr>
          <m:e>
            <m:m>
              <m:mPr>
                <m:mcs>
                  <m:mc>
                    <m:mcPr>
                      <m:count m:val="1"/>
                      <m:mcJc m:val="center"/>
                    </m:mcPr>
                  </m:mc>
                </m:mcs>
                <m:ctrlPr>
                  <w:rPr>
                    <w:rFonts w:ascii="Cambria Math" w:eastAsiaTheme="minorEastAsia" w:hAnsi="Cambria Math"/>
                    <w:i/>
                    <w:lang w:val="es-UY"/>
                  </w:rPr>
                </m:ctrlPr>
              </m:mPr>
              <m:mr>
                <m:e>
                  <m:r>
                    <m:rPr>
                      <m:scr m:val="script"/>
                    </m:rPr>
                    <w:rPr>
                      <w:rFonts w:ascii="Cambria Math" w:eastAsiaTheme="minorEastAsia" w:hAnsi="Cambria Math"/>
                      <w:lang w:val="es-UY"/>
                    </w:rPr>
                    <m:t>U(</m:t>
                  </m:r>
                  <m:r>
                    <w:rPr>
                      <w:rFonts w:ascii="Cambria Math" w:eastAsiaTheme="minorEastAsia" w:hAnsi="Cambria Math"/>
                      <w:lang w:val="es-UY"/>
                    </w:rPr>
                    <m:t>t)</m:t>
                  </m:r>
                </m:e>
              </m:mr>
              <m:mr>
                <m:e>
                  <m:r>
                    <m:rPr>
                      <m:scr m:val="script"/>
                    </m:rPr>
                    <w:rPr>
                      <w:rFonts w:ascii="Cambria Math" w:eastAsiaTheme="minorEastAsia" w:hAnsi="Cambria Math"/>
                      <w:lang w:val="es-UY"/>
                    </w:rPr>
                    <m:t>V(</m:t>
                  </m:r>
                  <m:r>
                    <w:rPr>
                      <w:rFonts w:ascii="Cambria Math" w:eastAsiaTheme="minorEastAsia" w:hAnsi="Cambria Math"/>
                      <w:lang w:val="es-UY"/>
                    </w:rPr>
                    <m:t>t)</m:t>
                  </m:r>
                </m:e>
              </m:mr>
              <m:mr>
                <m:e>
                  <m:m>
                    <m:mPr>
                      <m:mcs>
                        <m:mc>
                          <m:mcPr>
                            <m:count m:val="1"/>
                            <m:mcJc m:val="center"/>
                          </m:mcPr>
                        </m:mc>
                      </m:mcs>
                      <m:ctrlPr>
                        <w:rPr>
                          <w:rFonts w:ascii="Cambria Math" w:eastAsiaTheme="minorEastAsia" w:hAnsi="Cambria Math"/>
                          <w:i/>
                          <w:lang w:val="es-UY"/>
                        </w:rPr>
                      </m:ctrlPr>
                    </m:mPr>
                    <m:mr>
                      <m:e>
                        <m:r>
                          <m:rPr>
                            <m:scr m:val="script"/>
                          </m:rPr>
                          <w:rPr>
                            <w:rFonts w:ascii="Cambria Math" w:eastAsiaTheme="minorEastAsia" w:hAnsi="Cambria Math"/>
                            <w:lang w:val="es-UY"/>
                          </w:rPr>
                          <m:t>H(</m:t>
                        </m:r>
                        <m:r>
                          <w:rPr>
                            <w:rFonts w:ascii="Cambria Math" w:eastAsiaTheme="minorEastAsia" w:hAnsi="Cambria Math"/>
                            <w:lang w:val="es-UY"/>
                          </w:rPr>
                          <m:t>t)</m:t>
                        </m:r>
                      </m:e>
                    </m:mr>
                    <m:mr>
                      <m:e>
                        <m:m>
                          <m:mPr>
                            <m:mcs>
                              <m:mc>
                                <m:mcPr>
                                  <m:count m:val="1"/>
                                  <m:mcJc m:val="center"/>
                                </m:mcPr>
                              </m:mc>
                            </m:mcs>
                            <m:ctrlPr>
                              <w:rPr>
                                <w:rFonts w:ascii="Cambria Math" w:eastAsiaTheme="minorEastAsia" w:hAnsi="Cambria Math"/>
                                <w:i/>
                                <w:lang w:val="es-UY"/>
                              </w:rPr>
                            </m:ctrlPr>
                          </m:mPr>
                          <m:mr>
                            <m:e>
                              <m:r>
                                <m:rPr>
                                  <m:scr m:val="script"/>
                                </m:rPr>
                                <w:rPr>
                                  <w:rFonts w:ascii="Cambria Math" w:eastAsiaTheme="minorEastAsia" w:hAnsi="Cambria Math"/>
                                  <w:lang w:val="es-UY"/>
                                </w:rPr>
                                <m:t>M</m:t>
                              </m:r>
                              <m:d>
                                <m:dPr>
                                  <m:ctrlPr>
                                    <w:rPr>
                                      <w:rFonts w:ascii="Cambria Math" w:eastAsiaTheme="minorEastAsia" w:hAnsi="Cambria Math"/>
                                      <w:i/>
                                      <w:lang w:val="es-UY"/>
                                    </w:rPr>
                                  </m:ctrlPr>
                                </m:dPr>
                                <m:e>
                                  <m:r>
                                    <w:rPr>
                                      <w:rFonts w:ascii="Cambria Math" w:eastAsiaTheme="minorEastAsia" w:hAnsi="Cambria Math"/>
                                      <w:lang w:val="es-UY"/>
                                    </w:rPr>
                                    <m:t>t</m:t>
                                  </m:r>
                                </m:e>
                              </m:d>
                            </m:e>
                          </m:mr>
                          <m:mr>
                            <m:e>
                              <m:m>
                                <m:mPr>
                                  <m:mcs>
                                    <m:mc>
                                      <m:mcPr>
                                        <m:count m:val="1"/>
                                        <m:mcJc m:val="center"/>
                                      </m:mcPr>
                                    </m:mc>
                                  </m:mcs>
                                  <m:ctrlPr>
                                    <w:rPr>
                                      <w:rFonts w:ascii="Cambria Math" w:eastAsiaTheme="minorEastAsia" w:hAnsi="Cambria Math"/>
                                      <w:i/>
                                      <w:lang w:val="es-UY"/>
                                    </w:rPr>
                                  </m:ctrlPr>
                                </m:mPr>
                                <m:mr>
                                  <m:e>
                                    <m:r>
                                      <m:rPr>
                                        <m:scr m:val="script"/>
                                      </m:rPr>
                                      <w:rPr>
                                        <w:rFonts w:ascii="Cambria Math" w:eastAsiaTheme="minorEastAsia" w:hAnsi="Cambria Math"/>
                                        <w:lang w:val="es-UY"/>
                                      </w:rPr>
                                      <m:t>N</m:t>
                                    </m:r>
                                    <m:d>
                                      <m:dPr>
                                        <m:ctrlPr>
                                          <w:rPr>
                                            <w:rFonts w:ascii="Cambria Math" w:eastAsiaTheme="minorEastAsia" w:hAnsi="Cambria Math"/>
                                            <w:i/>
                                            <w:lang w:val="es-UY"/>
                                          </w:rPr>
                                        </m:ctrlPr>
                                      </m:dPr>
                                      <m:e>
                                        <m:r>
                                          <w:rPr>
                                            <w:rFonts w:ascii="Cambria Math" w:eastAsiaTheme="minorEastAsia" w:hAnsi="Cambria Math"/>
                                            <w:lang w:val="es-UY"/>
                                          </w:rPr>
                                          <m:t>t</m:t>
                                        </m:r>
                                      </m:e>
                                    </m:d>
                                  </m:e>
                                </m:mr>
                                <m:mr>
                                  <m:e>
                                    <m:r>
                                      <m:rPr>
                                        <m:scr m:val="script"/>
                                      </m:rPr>
                                      <w:rPr>
                                        <w:rFonts w:ascii="Cambria Math" w:eastAsiaTheme="minorEastAsia" w:hAnsi="Cambria Math"/>
                                        <w:lang w:val="es-UY"/>
                                      </w:rPr>
                                      <m:t>P</m:t>
                                    </m:r>
                                    <m:d>
                                      <m:dPr>
                                        <m:ctrlPr>
                                          <w:rPr>
                                            <w:rFonts w:ascii="Cambria Math" w:eastAsiaTheme="minorEastAsia" w:hAnsi="Cambria Math"/>
                                            <w:i/>
                                            <w:lang w:val="es-UY"/>
                                          </w:rPr>
                                        </m:ctrlPr>
                                      </m:dPr>
                                      <m:e>
                                        <m:r>
                                          <w:rPr>
                                            <w:rFonts w:ascii="Cambria Math" w:eastAsiaTheme="minorEastAsia" w:hAnsi="Cambria Math"/>
                                            <w:lang w:val="es-UY"/>
                                          </w:rPr>
                                          <m:t>t</m:t>
                                        </m:r>
                                      </m:e>
                                    </m:d>
                                  </m:e>
                                </m:mr>
                              </m:m>
                            </m:e>
                          </m:mr>
                        </m:m>
                      </m:e>
                    </m:mr>
                  </m:m>
                </m:e>
              </m:mr>
            </m:m>
          </m:e>
        </m:d>
      </m:oMath>
      <w:r w:rsidR="00C5086B">
        <w:rPr>
          <w:rFonts w:eastAsiaTheme="minorEastAsia"/>
          <w:lang w:val="es-UY"/>
        </w:rPr>
        <w:t xml:space="preserve"> </w:t>
      </w:r>
      <w:r w:rsidR="00C5086B">
        <w:rPr>
          <w:rFonts w:eastAsiaTheme="minorEastAsia"/>
          <w:lang w:val="es-UY"/>
        </w:rPr>
        <w:tab/>
      </w:r>
      <w:r w:rsidR="00F706EF">
        <w:rPr>
          <w:rFonts w:eastAsiaTheme="minorEastAsia"/>
          <w:lang w:val="es-UY"/>
        </w:rPr>
        <w:t>(22)</w:t>
      </w:r>
    </w:p>
    <w:p w14:paraId="590AA4F1" w14:textId="31188D0C" w:rsidR="000A28D7" w:rsidRDefault="00D467ED" w:rsidP="00F222A5">
      <w:pPr>
        <w:rPr>
          <w:rFonts w:eastAsiaTheme="minorEastAsia"/>
          <w:lang w:val="es-UY"/>
        </w:rPr>
      </w:pPr>
      <w:r>
        <w:rPr>
          <w:rFonts w:eastAsiaTheme="minorEastAsia"/>
          <w:lang w:val="es-UY"/>
        </w:rPr>
        <w:t>La condición de estabilidad de Von Neuman requiere que</w:t>
      </w:r>
      <w:r w:rsidR="00034F8A">
        <w:rPr>
          <w:rFonts w:eastAsiaTheme="minorEastAsia"/>
          <w:lang w:val="es-UY"/>
        </w:rPr>
        <w:t xml:space="preserve"> </w:t>
      </w:r>
      <w:r>
        <w:rPr>
          <w:rFonts w:eastAsiaTheme="minorEastAsia"/>
          <w:lang w:val="es-UY"/>
        </w:rPr>
        <w:t>los valores propios de la matriz del sistema (22) sean menores que uno. Los valores propios se encuentran resolviendo la ecuación</w:t>
      </w:r>
    </w:p>
    <w:p w14:paraId="2943EFDB" w14:textId="7177A237" w:rsidR="00D467ED" w:rsidRDefault="00A27A81" w:rsidP="00034F8A">
      <w:pPr>
        <w:jc w:val="center"/>
        <w:rPr>
          <w:rFonts w:eastAsiaTheme="minorEastAsia"/>
          <w:lang w:val="es-UY"/>
        </w:rPr>
      </w:pPr>
      <m:oMath>
        <m:d>
          <m:dPr>
            <m:begChr m:val="|"/>
            <m:endChr m:val="|"/>
            <m:ctrlPr>
              <w:rPr>
                <w:rFonts w:ascii="Cambria Math" w:eastAsiaTheme="minorEastAsia" w:hAnsi="Cambria Math"/>
                <w:i/>
                <w:lang w:val="es-UY"/>
              </w:rPr>
            </m:ctrlPr>
          </m:dPr>
          <m:e>
            <m:m>
              <m:mPr>
                <m:mcs>
                  <m:mc>
                    <m:mcPr>
                      <m:count m:val="2"/>
                      <m:mcJc m:val="center"/>
                    </m:mcPr>
                  </m:mc>
                </m:mcs>
                <m:ctrlPr>
                  <w:rPr>
                    <w:rFonts w:ascii="Cambria Math" w:eastAsiaTheme="minorEastAsia" w:hAnsi="Cambria Math"/>
                    <w:i/>
                    <w:lang w:val="es-UY"/>
                  </w:rPr>
                </m:ctrlPr>
              </m:mPr>
              <m:mr>
                <m:e>
                  <m:m>
                    <m:mPr>
                      <m:mcs>
                        <m:mc>
                          <m:mcPr>
                            <m:count m:val="3"/>
                            <m:mcJc m:val="center"/>
                          </m:mcPr>
                        </m:mc>
                      </m:mcs>
                      <m:ctrlPr>
                        <w:rPr>
                          <w:rFonts w:ascii="Cambria Math" w:eastAsiaTheme="minorEastAsia" w:hAnsi="Cambria Math"/>
                          <w:i/>
                          <w:lang w:val="es-UY"/>
                        </w:rPr>
                      </m:ctrlPr>
                    </m:mPr>
                    <m:mr>
                      <m:e>
                        <m:r>
                          <w:rPr>
                            <w:rFonts w:ascii="Cambria Math" w:eastAsiaTheme="minorEastAsia" w:hAnsi="Cambria Math"/>
                            <w:lang w:val="es-UY"/>
                          </w:rPr>
                          <m:t>-λ</m:t>
                        </m:r>
                      </m:e>
                      <m:e>
                        <m:r>
                          <w:rPr>
                            <w:rFonts w:ascii="Cambria Math" w:eastAsiaTheme="minorEastAsia" w:hAnsi="Cambria Math"/>
                            <w:lang w:val="es-UY"/>
                          </w:rPr>
                          <m:t>α</m:t>
                        </m:r>
                      </m:e>
                      <m:e>
                        <m:r>
                          <w:rPr>
                            <w:rFonts w:ascii="Cambria Math" w:eastAsiaTheme="minorEastAsia" w:hAnsi="Cambria Math"/>
                            <w:lang w:val="es-UY"/>
                          </w:rPr>
                          <m:t>-gβ</m:t>
                        </m:r>
                      </m:e>
                    </m:mr>
                    <m:mr>
                      <m:e>
                        <m:r>
                          <w:rPr>
                            <w:rFonts w:ascii="Cambria Math" w:eastAsiaTheme="minorEastAsia" w:hAnsi="Cambria Math"/>
                            <w:lang w:val="es-UY"/>
                          </w:rPr>
                          <m:t>-α</m:t>
                        </m:r>
                      </m:e>
                      <m:e>
                        <m:r>
                          <w:rPr>
                            <w:rFonts w:ascii="Cambria Math" w:eastAsiaTheme="minorEastAsia" w:hAnsi="Cambria Math"/>
                            <w:lang w:val="es-UY"/>
                          </w:rPr>
                          <m:t>-λ</m:t>
                        </m:r>
                      </m:e>
                      <m:e>
                        <m:r>
                          <w:rPr>
                            <w:rFonts w:ascii="Cambria Math" w:eastAsiaTheme="minorEastAsia" w:hAnsi="Cambria Math"/>
                            <w:lang w:val="es-UY"/>
                          </w:rPr>
                          <m:t>0</m:t>
                        </m:r>
                      </m:e>
                    </m:mr>
                    <m:mr>
                      <m:e>
                        <m:r>
                          <w:rPr>
                            <w:rFonts w:ascii="Cambria Math" w:eastAsiaTheme="minorEastAsia" w:hAnsi="Cambria Math"/>
                            <w:lang w:val="es-UY"/>
                          </w:rPr>
                          <m:t>-Hβ</m:t>
                        </m:r>
                      </m:e>
                      <m:e>
                        <m:r>
                          <w:rPr>
                            <w:rFonts w:ascii="Cambria Math" w:eastAsiaTheme="minorEastAsia" w:hAnsi="Cambria Math"/>
                            <w:lang w:val="es-UY"/>
                          </w:rPr>
                          <m:t>0</m:t>
                        </m:r>
                      </m:e>
                      <m:e>
                        <m:r>
                          <w:rPr>
                            <w:rFonts w:ascii="Cambria Math" w:eastAsiaTheme="minorEastAsia" w:hAnsi="Cambria Math"/>
                            <w:lang w:val="es-UY"/>
                          </w:rPr>
                          <m:t>-λ</m:t>
                        </m:r>
                      </m:e>
                    </m:mr>
                  </m:m>
                </m:e>
                <m:e>
                  <m:m>
                    <m:mPr>
                      <m:mcs>
                        <m:mc>
                          <m:mcPr>
                            <m:count m:val="3"/>
                            <m:mcJc m:val="center"/>
                          </m:mcPr>
                        </m:mc>
                      </m:mcs>
                      <m:ctrlPr>
                        <w:rPr>
                          <w:rFonts w:ascii="Cambria Math" w:eastAsiaTheme="minorEastAsia" w:hAnsi="Cambria Math"/>
                          <w:i/>
                          <w:lang w:val="es-UY"/>
                        </w:rPr>
                      </m:ctrlPr>
                    </m:mPr>
                    <m:mr>
                      <m:e>
                        <m:r>
                          <w:rPr>
                            <w:rFonts w:ascii="Cambria Math" w:eastAsiaTheme="minorEastAsia" w:hAnsi="Cambria Math"/>
                            <w:lang w:val="es-UY"/>
                          </w:rPr>
                          <m:t>1</m:t>
                        </m:r>
                      </m:e>
                      <m:e>
                        <m:r>
                          <w:rPr>
                            <w:rFonts w:ascii="Cambria Math" w:eastAsiaTheme="minorEastAsia" w:hAnsi="Cambria Math"/>
                            <w:lang w:val="es-UY"/>
                          </w:rPr>
                          <m:t xml:space="preserve">   0   </m:t>
                        </m:r>
                      </m:e>
                      <m:e>
                        <m:r>
                          <w:rPr>
                            <w:rFonts w:ascii="Cambria Math" w:eastAsiaTheme="minorEastAsia" w:hAnsi="Cambria Math"/>
                            <w:lang w:val="es-UY"/>
                          </w:rPr>
                          <m:t>0</m:t>
                        </m:r>
                      </m:e>
                    </m:mr>
                    <m:mr>
                      <m:e>
                        <m:r>
                          <w:rPr>
                            <w:rFonts w:ascii="Cambria Math" w:eastAsiaTheme="minorEastAsia" w:hAnsi="Cambria Math"/>
                            <w:lang w:val="es-UY"/>
                          </w:rPr>
                          <m:t>0</m:t>
                        </m:r>
                      </m:e>
                      <m:e>
                        <m:r>
                          <w:rPr>
                            <w:rFonts w:ascii="Cambria Math" w:eastAsiaTheme="minorEastAsia" w:hAnsi="Cambria Math"/>
                            <w:lang w:val="es-UY"/>
                          </w:rPr>
                          <m:t xml:space="preserve">   1   </m:t>
                        </m:r>
                      </m:e>
                      <m:e>
                        <m:r>
                          <w:rPr>
                            <w:rFonts w:ascii="Cambria Math" w:eastAsiaTheme="minorEastAsia" w:hAnsi="Cambria Math"/>
                            <w:lang w:val="es-UY"/>
                          </w:rPr>
                          <m:t>0</m:t>
                        </m:r>
                      </m:e>
                    </m:mr>
                    <m:mr>
                      <m:e>
                        <m:r>
                          <w:rPr>
                            <w:rFonts w:ascii="Cambria Math" w:eastAsiaTheme="minorEastAsia" w:hAnsi="Cambria Math"/>
                            <w:lang w:val="es-UY"/>
                          </w:rPr>
                          <m:t>0</m:t>
                        </m:r>
                      </m:e>
                      <m:e>
                        <m:r>
                          <w:rPr>
                            <w:rFonts w:ascii="Cambria Math" w:eastAsiaTheme="minorEastAsia" w:hAnsi="Cambria Math"/>
                            <w:lang w:val="es-UY"/>
                          </w:rPr>
                          <m:t>0</m:t>
                        </m:r>
                      </m:e>
                      <m:e>
                        <m:r>
                          <w:rPr>
                            <w:rFonts w:ascii="Cambria Math" w:eastAsiaTheme="minorEastAsia" w:hAnsi="Cambria Math"/>
                            <w:lang w:val="es-UY"/>
                          </w:rPr>
                          <m:t>1</m:t>
                        </m:r>
                      </m:e>
                    </m:mr>
                  </m:m>
                </m:e>
              </m:mr>
              <m:mr>
                <m:e>
                  <m:m>
                    <m:mPr>
                      <m:mcs>
                        <m:mc>
                          <m:mcPr>
                            <m:count m:val="3"/>
                            <m:mcJc m:val="center"/>
                          </m:mcPr>
                        </m:mc>
                      </m:mcs>
                      <m:ctrlPr>
                        <w:rPr>
                          <w:rFonts w:ascii="Cambria Math" w:eastAsiaTheme="minorEastAsia" w:hAnsi="Cambria Math"/>
                          <w:i/>
                          <w:lang w:val="es-UY"/>
                        </w:rPr>
                      </m:ctrlPr>
                    </m:mPr>
                    <m:mr>
                      <m:e>
                        <m:r>
                          <w:rPr>
                            <w:rFonts w:ascii="Cambria Math" w:eastAsiaTheme="minorEastAsia" w:hAnsi="Cambria Math"/>
                            <w:lang w:val="es-UY"/>
                          </w:rPr>
                          <m:t xml:space="preserve">1  </m:t>
                        </m:r>
                      </m:e>
                      <m:e>
                        <m:r>
                          <w:rPr>
                            <w:rFonts w:ascii="Cambria Math" w:eastAsiaTheme="minorEastAsia" w:hAnsi="Cambria Math"/>
                            <w:lang w:val="es-UY"/>
                          </w:rPr>
                          <m:t xml:space="preserve">  0</m:t>
                        </m:r>
                      </m:e>
                      <m:e>
                        <m:r>
                          <w:rPr>
                            <w:rFonts w:ascii="Cambria Math" w:eastAsiaTheme="minorEastAsia" w:hAnsi="Cambria Math"/>
                            <w:lang w:val="es-UY"/>
                          </w:rPr>
                          <m:t xml:space="preserve">   0</m:t>
                        </m:r>
                      </m:e>
                    </m:mr>
                    <m:mr>
                      <m:e>
                        <m:r>
                          <w:rPr>
                            <w:rFonts w:ascii="Cambria Math" w:eastAsiaTheme="minorEastAsia" w:hAnsi="Cambria Math"/>
                            <w:lang w:val="es-UY"/>
                          </w:rPr>
                          <m:t xml:space="preserve">0  </m:t>
                        </m:r>
                      </m:e>
                      <m:e>
                        <m:r>
                          <w:rPr>
                            <w:rFonts w:ascii="Cambria Math" w:eastAsiaTheme="minorEastAsia" w:hAnsi="Cambria Math"/>
                            <w:lang w:val="es-UY"/>
                          </w:rPr>
                          <m:t xml:space="preserve">  1</m:t>
                        </m:r>
                      </m:e>
                      <m:e>
                        <m:r>
                          <w:rPr>
                            <w:rFonts w:ascii="Cambria Math" w:eastAsiaTheme="minorEastAsia" w:hAnsi="Cambria Math"/>
                            <w:lang w:val="es-UY"/>
                          </w:rPr>
                          <m:t xml:space="preserve">   0</m:t>
                        </m:r>
                      </m:e>
                    </m:mr>
                    <m:mr>
                      <m:e>
                        <m:r>
                          <w:rPr>
                            <w:rFonts w:ascii="Cambria Math" w:eastAsiaTheme="minorEastAsia" w:hAnsi="Cambria Math"/>
                            <w:lang w:val="es-UY"/>
                          </w:rPr>
                          <m:t xml:space="preserve">0  </m:t>
                        </m:r>
                      </m:e>
                      <m:e>
                        <m:r>
                          <w:rPr>
                            <w:rFonts w:ascii="Cambria Math" w:eastAsiaTheme="minorEastAsia" w:hAnsi="Cambria Math"/>
                            <w:lang w:val="es-UY"/>
                          </w:rPr>
                          <m:t xml:space="preserve">  0</m:t>
                        </m:r>
                      </m:e>
                      <m:e>
                        <m:r>
                          <w:rPr>
                            <w:rFonts w:ascii="Cambria Math" w:eastAsiaTheme="minorEastAsia" w:hAnsi="Cambria Math"/>
                            <w:lang w:val="es-UY"/>
                          </w:rPr>
                          <m:t xml:space="preserve">   1</m:t>
                        </m:r>
                      </m:e>
                    </m:mr>
                  </m:m>
                </m:e>
                <m:e>
                  <m:m>
                    <m:mPr>
                      <m:mcs>
                        <m:mc>
                          <m:mcPr>
                            <m:count m:val="3"/>
                            <m:mcJc m:val="center"/>
                          </m:mcPr>
                        </m:mc>
                      </m:mcs>
                      <m:ctrlPr>
                        <w:rPr>
                          <w:rFonts w:ascii="Cambria Math" w:eastAsiaTheme="minorEastAsia" w:hAnsi="Cambria Math"/>
                          <w:i/>
                          <w:lang w:val="es-UY"/>
                        </w:rPr>
                      </m:ctrlPr>
                    </m:mPr>
                    <m:mr>
                      <m:e>
                        <m:r>
                          <w:rPr>
                            <w:rFonts w:ascii="Cambria Math" w:eastAsiaTheme="minorEastAsia" w:hAnsi="Cambria Math"/>
                            <w:lang w:val="es-UY"/>
                          </w:rPr>
                          <m:t>-λ</m:t>
                        </m:r>
                      </m:e>
                      <m:e>
                        <m:r>
                          <w:rPr>
                            <w:rFonts w:ascii="Cambria Math" w:eastAsiaTheme="minorEastAsia" w:hAnsi="Cambria Math"/>
                            <w:lang w:val="es-UY"/>
                          </w:rPr>
                          <m:t>0</m:t>
                        </m:r>
                      </m:e>
                      <m:e>
                        <m:r>
                          <w:rPr>
                            <w:rFonts w:ascii="Cambria Math" w:eastAsiaTheme="minorEastAsia" w:hAnsi="Cambria Math"/>
                            <w:lang w:val="es-UY"/>
                          </w:rPr>
                          <m:t>0</m:t>
                        </m:r>
                      </m:e>
                    </m:mr>
                    <m:mr>
                      <m:e>
                        <m:r>
                          <w:rPr>
                            <w:rFonts w:ascii="Cambria Math" w:eastAsiaTheme="minorEastAsia" w:hAnsi="Cambria Math"/>
                            <w:lang w:val="es-UY"/>
                          </w:rPr>
                          <m:t>0</m:t>
                        </m:r>
                      </m:e>
                      <m:e>
                        <m:r>
                          <w:rPr>
                            <w:rFonts w:ascii="Cambria Math" w:eastAsiaTheme="minorEastAsia" w:hAnsi="Cambria Math"/>
                            <w:lang w:val="es-UY"/>
                          </w:rPr>
                          <m:t>-λ</m:t>
                        </m:r>
                      </m:e>
                      <m:e>
                        <m:r>
                          <w:rPr>
                            <w:rFonts w:ascii="Cambria Math" w:eastAsiaTheme="minorEastAsia" w:hAnsi="Cambria Math"/>
                            <w:lang w:val="es-UY"/>
                          </w:rPr>
                          <m:t>0</m:t>
                        </m:r>
                      </m:e>
                    </m:mr>
                    <m:mr>
                      <m:e>
                        <m:r>
                          <w:rPr>
                            <w:rFonts w:ascii="Cambria Math" w:eastAsiaTheme="minorEastAsia" w:hAnsi="Cambria Math"/>
                            <w:lang w:val="es-UY"/>
                          </w:rPr>
                          <m:t>0</m:t>
                        </m:r>
                      </m:e>
                      <m:e>
                        <m:r>
                          <w:rPr>
                            <w:rFonts w:ascii="Cambria Math" w:eastAsiaTheme="minorEastAsia" w:hAnsi="Cambria Math"/>
                            <w:lang w:val="es-UY"/>
                          </w:rPr>
                          <m:t>0</m:t>
                        </m:r>
                      </m:e>
                      <m:e>
                        <m:r>
                          <w:rPr>
                            <w:rFonts w:ascii="Cambria Math" w:eastAsiaTheme="minorEastAsia" w:hAnsi="Cambria Math"/>
                            <w:lang w:val="es-UY"/>
                          </w:rPr>
                          <m:t>-λ</m:t>
                        </m:r>
                      </m:e>
                    </m:mr>
                  </m:m>
                </m:e>
              </m:mr>
            </m:m>
          </m:e>
        </m:d>
        <m:r>
          <w:rPr>
            <w:rFonts w:ascii="Cambria Math" w:eastAsiaTheme="minorEastAsia" w:hAnsi="Cambria Math"/>
            <w:lang w:val="es-UY"/>
          </w:rPr>
          <m:t>=0,</m:t>
        </m:r>
      </m:oMath>
      <w:r w:rsidR="00034F8A">
        <w:rPr>
          <w:rFonts w:eastAsiaTheme="minorEastAsia"/>
          <w:lang w:val="es-UY"/>
        </w:rPr>
        <w:tab/>
        <w:t>(23)</w:t>
      </w:r>
    </w:p>
    <w:p w14:paraId="70941695" w14:textId="1FFB680C" w:rsidR="00F222A5" w:rsidRDefault="00034F8A" w:rsidP="00F222A5">
      <w:pPr>
        <w:rPr>
          <w:rFonts w:eastAsiaTheme="minorEastAsia"/>
          <w:lang w:val="es-UY"/>
        </w:rPr>
      </w:pPr>
      <w:r>
        <w:rPr>
          <w:rFonts w:eastAsiaTheme="minorEastAsia"/>
          <w:lang w:val="es-UY"/>
        </w:rPr>
        <w:t>Por lo tanto, la condición necesaria de estabilidad computacional se puede escribir como</w:t>
      </w:r>
    </w:p>
    <w:p w14:paraId="73BFCBD4" w14:textId="254B94A5" w:rsidR="00034F8A" w:rsidRDefault="00A27A81" w:rsidP="00034F8A">
      <w:pPr>
        <w:jc w:val="center"/>
        <w:rPr>
          <w:rFonts w:eastAsiaTheme="minorEastAsia"/>
          <w:lang w:val="es-UY"/>
        </w:rPr>
      </w:pPr>
      <m:oMath>
        <m:d>
          <m:dPr>
            <m:begChr m:val="|"/>
            <m:endChr m:val="|"/>
            <m:ctrlPr>
              <w:rPr>
                <w:rFonts w:ascii="Cambria Math" w:eastAsiaTheme="minorEastAsia" w:hAnsi="Cambria Math"/>
                <w:i/>
                <w:lang w:val="es-UY"/>
              </w:rPr>
            </m:ctrlPr>
          </m:dPr>
          <m:e>
            <m:r>
              <w:rPr>
                <w:rFonts w:ascii="Cambria Math" w:eastAsiaTheme="minorEastAsia" w:hAnsi="Cambria Math"/>
                <w:lang w:val="es-UY"/>
              </w:rPr>
              <m:t>λ</m:t>
            </m:r>
          </m:e>
        </m:d>
        <m:r>
          <w:rPr>
            <w:rFonts w:ascii="Cambria Math" w:eastAsiaTheme="minorEastAsia" w:hAnsi="Cambria Math"/>
            <w:lang w:val="es-UY"/>
          </w:rPr>
          <m:t>≤1</m:t>
        </m:r>
      </m:oMath>
      <w:r w:rsidR="00034F8A">
        <w:rPr>
          <w:rFonts w:eastAsiaTheme="minorEastAsia"/>
          <w:lang w:val="es-UY"/>
        </w:rPr>
        <w:t xml:space="preserve">. </w:t>
      </w:r>
      <w:r w:rsidR="00034F8A">
        <w:rPr>
          <w:rFonts w:eastAsiaTheme="minorEastAsia"/>
          <w:lang w:val="es-UY"/>
        </w:rPr>
        <w:tab/>
      </w:r>
      <w:r w:rsidR="00034F8A">
        <w:rPr>
          <w:rFonts w:eastAsiaTheme="minorEastAsia"/>
          <w:lang w:val="es-UY"/>
        </w:rPr>
        <w:tab/>
      </w:r>
      <w:r w:rsidR="003C6C4F">
        <w:rPr>
          <w:rFonts w:eastAsiaTheme="minorEastAsia"/>
          <w:lang w:val="es-UY"/>
        </w:rPr>
        <w:t xml:space="preserve"> </w:t>
      </w:r>
      <w:r w:rsidR="003C6C4F">
        <w:rPr>
          <w:rFonts w:eastAsiaTheme="minorEastAsia"/>
          <w:lang w:val="es-UY"/>
        </w:rPr>
        <w:tab/>
      </w:r>
      <w:r w:rsidR="00034F8A">
        <w:rPr>
          <w:rFonts w:eastAsiaTheme="minorEastAsia"/>
          <w:lang w:val="es-UY"/>
        </w:rPr>
        <w:t>(24)</w:t>
      </w:r>
    </w:p>
    <w:p w14:paraId="18DF3A61" w14:textId="77777777" w:rsidR="001416E6" w:rsidRPr="00C848DE" w:rsidRDefault="001416E6" w:rsidP="001416E6">
      <w:pPr>
        <w:jc w:val="center"/>
        <w:rPr>
          <w:rFonts w:eastAsiaTheme="minorEastAsia"/>
          <w:lang w:val="es-UY"/>
        </w:rPr>
      </w:pPr>
    </w:p>
    <w:sectPr w:rsidR="001416E6" w:rsidRPr="00C84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F0A28"/>
    <w:multiLevelType w:val="hybridMultilevel"/>
    <w:tmpl w:val="1FAC709E"/>
    <w:lvl w:ilvl="0" w:tplc="07385C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ina Tedesco">
    <w15:presenceInfo w15:providerId="None" w15:userId="Paulina Tede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B8"/>
    <w:rsid w:val="00005024"/>
    <w:rsid w:val="00005B3C"/>
    <w:rsid w:val="00034F8A"/>
    <w:rsid w:val="00045F5F"/>
    <w:rsid w:val="00072BDB"/>
    <w:rsid w:val="00090B2A"/>
    <w:rsid w:val="000A22E0"/>
    <w:rsid w:val="000A28D7"/>
    <w:rsid w:val="000A6C05"/>
    <w:rsid w:val="000B531F"/>
    <w:rsid w:val="000D3ACB"/>
    <w:rsid w:val="000F5464"/>
    <w:rsid w:val="001416E6"/>
    <w:rsid w:val="00191AD4"/>
    <w:rsid w:val="00197064"/>
    <w:rsid w:val="001B2DB4"/>
    <w:rsid w:val="0022255B"/>
    <w:rsid w:val="00226AAB"/>
    <w:rsid w:val="00232F63"/>
    <w:rsid w:val="00264CE2"/>
    <w:rsid w:val="002702EF"/>
    <w:rsid w:val="00273D3E"/>
    <w:rsid w:val="002C736B"/>
    <w:rsid w:val="003049A0"/>
    <w:rsid w:val="0033190C"/>
    <w:rsid w:val="00336013"/>
    <w:rsid w:val="00371096"/>
    <w:rsid w:val="003A757C"/>
    <w:rsid w:val="003B35EB"/>
    <w:rsid w:val="003C4418"/>
    <w:rsid w:val="003C6C4F"/>
    <w:rsid w:val="003E0A07"/>
    <w:rsid w:val="003F4AE9"/>
    <w:rsid w:val="003F7E70"/>
    <w:rsid w:val="004143DC"/>
    <w:rsid w:val="004273A6"/>
    <w:rsid w:val="00433527"/>
    <w:rsid w:val="00451762"/>
    <w:rsid w:val="004D6FE2"/>
    <w:rsid w:val="004F4E1F"/>
    <w:rsid w:val="0052525B"/>
    <w:rsid w:val="00544899"/>
    <w:rsid w:val="00545241"/>
    <w:rsid w:val="005460C2"/>
    <w:rsid w:val="00594CBC"/>
    <w:rsid w:val="005B56C9"/>
    <w:rsid w:val="005B7713"/>
    <w:rsid w:val="005F0D9B"/>
    <w:rsid w:val="005F3E5F"/>
    <w:rsid w:val="005F761E"/>
    <w:rsid w:val="00627C3B"/>
    <w:rsid w:val="00664C8A"/>
    <w:rsid w:val="006A3AC7"/>
    <w:rsid w:val="006D6BDC"/>
    <w:rsid w:val="006D7B85"/>
    <w:rsid w:val="007033FA"/>
    <w:rsid w:val="0071060B"/>
    <w:rsid w:val="00731558"/>
    <w:rsid w:val="007B70F3"/>
    <w:rsid w:val="007F4212"/>
    <w:rsid w:val="0080688F"/>
    <w:rsid w:val="008155B7"/>
    <w:rsid w:val="00845D32"/>
    <w:rsid w:val="00872888"/>
    <w:rsid w:val="008739A3"/>
    <w:rsid w:val="008C64DB"/>
    <w:rsid w:val="008E0244"/>
    <w:rsid w:val="009049A7"/>
    <w:rsid w:val="0091315C"/>
    <w:rsid w:val="009309F6"/>
    <w:rsid w:val="00936F6C"/>
    <w:rsid w:val="009507F5"/>
    <w:rsid w:val="00965174"/>
    <w:rsid w:val="00972067"/>
    <w:rsid w:val="00982EEF"/>
    <w:rsid w:val="00997D87"/>
    <w:rsid w:val="009D1F33"/>
    <w:rsid w:val="00A03FA9"/>
    <w:rsid w:val="00A0630A"/>
    <w:rsid w:val="00A13CB1"/>
    <w:rsid w:val="00A27A81"/>
    <w:rsid w:val="00A71CB9"/>
    <w:rsid w:val="00A7597E"/>
    <w:rsid w:val="00A8165F"/>
    <w:rsid w:val="00AC071A"/>
    <w:rsid w:val="00AF61EC"/>
    <w:rsid w:val="00B304C6"/>
    <w:rsid w:val="00B74EF4"/>
    <w:rsid w:val="00B95BA8"/>
    <w:rsid w:val="00BE14E0"/>
    <w:rsid w:val="00C01964"/>
    <w:rsid w:val="00C3235A"/>
    <w:rsid w:val="00C33C8C"/>
    <w:rsid w:val="00C5086B"/>
    <w:rsid w:val="00C55EE3"/>
    <w:rsid w:val="00C64525"/>
    <w:rsid w:val="00C646DC"/>
    <w:rsid w:val="00C848DE"/>
    <w:rsid w:val="00C90D23"/>
    <w:rsid w:val="00CA3A3C"/>
    <w:rsid w:val="00CB0CA8"/>
    <w:rsid w:val="00CD6F64"/>
    <w:rsid w:val="00D25993"/>
    <w:rsid w:val="00D31B60"/>
    <w:rsid w:val="00D334C0"/>
    <w:rsid w:val="00D376D3"/>
    <w:rsid w:val="00D4608D"/>
    <w:rsid w:val="00D467ED"/>
    <w:rsid w:val="00D736EB"/>
    <w:rsid w:val="00D866AC"/>
    <w:rsid w:val="00DB125F"/>
    <w:rsid w:val="00E24483"/>
    <w:rsid w:val="00E67588"/>
    <w:rsid w:val="00E84B8C"/>
    <w:rsid w:val="00E85A4A"/>
    <w:rsid w:val="00E93A46"/>
    <w:rsid w:val="00EC4C6C"/>
    <w:rsid w:val="00EF2F29"/>
    <w:rsid w:val="00F222A5"/>
    <w:rsid w:val="00F33867"/>
    <w:rsid w:val="00F40CB8"/>
    <w:rsid w:val="00F41CF5"/>
    <w:rsid w:val="00F706EF"/>
    <w:rsid w:val="00F93D5B"/>
    <w:rsid w:val="00F93FB3"/>
    <w:rsid w:val="00FA32A8"/>
    <w:rsid w:val="00FD1194"/>
    <w:rsid w:val="00FE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2677"/>
  <w15:chartTrackingRefBased/>
  <w15:docId w15:val="{82A06B94-8807-405F-A2A5-5DC7C567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0CB8"/>
    <w:rPr>
      <w:color w:val="808080"/>
    </w:rPr>
  </w:style>
  <w:style w:type="paragraph" w:styleId="Prrafodelista">
    <w:name w:val="List Paragraph"/>
    <w:basedOn w:val="Normal"/>
    <w:uiPriority w:val="34"/>
    <w:qFormat/>
    <w:rsid w:val="00A71CB9"/>
    <w:pPr>
      <w:ind w:left="720"/>
      <w:contextualSpacing/>
    </w:pPr>
  </w:style>
  <w:style w:type="paragraph" w:styleId="Descripcin">
    <w:name w:val="caption"/>
    <w:basedOn w:val="Normal"/>
    <w:next w:val="Normal"/>
    <w:uiPriority w:val="35"/>
    <w:unhideWhenUsed/>
    <w:qFormat/>
    <w:rsid w:val="00A13CB1"/>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264CE2"/>
    <w:rPr>
      <w:sz w:val="16"/>
      <w:szCs w:val="16"/>
    </w:rPr>
  </w:style>
  <w:style w:type="paragraph" w:styleId="Textocomentario">
    <w:name w:val="annotation text"/>
    <w:basedOn w:val="Normal"/>
    <w:link w:val="TextocomentarioCar"/>
    <w:uiPriority w:val="99"/>
    <w:semiHidden/>
    <w:unhideWhenUsed/>
    <w:rsid w:val="00264C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4CE2"/>
    <w:rPr>
      <w:sz w:val="20"/>
      <w:szCs w:val="20"/>
    </w:rPr>
  </w:style>
  <w:style w:type="paragraph" w:styleId="Asuntodelcomentario">
    <w:name w:val="annotation subject"/>
    <w:basedOn w:val="Textocomentario"/>
    <w:next w:val="Textocomentario"/>
    <w:link w:val="AsuntodelcomentarioCar"/>
    <w:uiPriority w:val="99"/>
    <w:semiHidden/>
    <w:unhideWhenUsed/>
    <w:rsid w:val="00264CE2"/>
    <w:rPr>
      <w:b/>
      <w:bCs/>
    </w:rPr>
  </w:style>
  <w:style w:type="character" w:customStyle="1" w:styleId="AsuntodelcomentarioCar">
    <w:name w:val="Asunto del comentario Car"/>
    <w:basedOn w:val="TextocomentarioCar"/>
    <w:link w:val="Asuntodelcomentario"/>
    <w:uiPriority w:val="99"/>
    <w:semiHidden/>
    <w:rsid w:val="00264CE2"/>
    <w:rPr>
      <w:b/>
      <w:bCs/>
      <w:sz w:val="20"/>
      <w:szCs w:val="20"/>
    </w:rPr>
  </w:style>
  <w:style w:type="paragraph" w:styleId="Textodeglobo">
    <w:name w:val="Balloon Text"/>
    <w:basedOn w:val="Normal"/>
    <w:link w:val="TextodegloboCar"/>
    <w:uiPriority w:val="99"/>
    <w:semiHidden/>
    <w:unhideWhenUsed/>
    <w:rsid w:val="00264C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4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microsoft.com/office/2007/relationships/hdphoto" Target="media/hdphoto1.wdp"/><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50AD-59FE-4D99-A469-A669F872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12879</TotalTime>
  <Pages>22</Pages>
  <Words>4823</Words>
  <Characters>27496</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Tedesco</dc:creator>
  <cp:keywords/>
  <dc:description/>
  <cp:lastModifiedBy>Paulina Tedesco</cp:lastModifiedBy>
  <cp:revision>40</cp:revision>
  <dcterms:created xsi:type="dcterms:W3CDTF">2017-10-25T10:50:00Z</dcterms:created>
  <dcterms:modified xsi:type="dcterms:W3CDTF">2017-12-01T23:20:00Z</dcterms:modified>
</cp:coreProperties>
</file>